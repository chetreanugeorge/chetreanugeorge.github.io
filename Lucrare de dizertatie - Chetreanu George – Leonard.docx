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88D" w:rsidRPr="00373F00" w:rsidRDefault="00A5388D" w:rsidP="00E84029"/>
    <w:p w:rsidR="00C75EB8" w:rsidRPr="00373F00" w:rsidRDefault="00A90CB2" w:rsidP="00E84029">
      <w:r w:rsidRPr="00373F00">
        <w:tab/>
      </w:r>
    </w:p>
    <w:p w:rsidR="009E4D36" w:rsidRPr="00373F00" w:rsidRDefault="00A90CB2" w:rsidP="00E84029">
      <w:r w:rsidRPr="00373F00">
        <w:tab/>
      </w:r>
    </w:p>
    <w:p w:rsidR="009E4D36" w:rsidRPr="00373F00" w:rsidRDefault="009E4D36" w:rsidP="00E84029"/>
    <w:p w:rsidR="009E4D36" w:rsidRPr="00373F00" w:rsidRDefault="009E4D36" w:rsidP="00E84029"/>
    <w:p w:rsidR="009E4D36" w:rsidRPr="00373F00" w:rsidRDefault="009E4D36" w:rsidP="00E84029"/>
    <w:p w:rsidR="009E4D36" w:rsidRPr="00373F00" w:rsidRDefault="009E4D36" w:rsidP="00E84029"/>
    <w:p w:rsidR="009E4D36" w:rsidRPr="00373F00" w:rsidRDefault="00361BC6" w:rsidP="00E84029">
      <w:pPr>
        <w:pStyle w:val="Title"/>
      </w:pPr>
      <w:r w:rsidRPr="00373F00">
        <w:t>Food</w:t>
      </w:r>
      <w:r w:rsidR="0086421F" w:rsidRPr="00373F00">
        <w:t xml:space="preserve"> </w:t>
      </w:r>
      <w:r w:rsidR="00AA6DF9" w:rsidRPr="00373F00">
        <w:t>shopping</w:t>
      </w:r>
      <w:r w:rsidR="0086421F" w:rsidRPr="00373F00">
        <w:t xml:space="preserve"> assistant</w:t>
      </w:r>
      <w:r w:rsidR="00DC5832" w:rsidRPr="00373F00">
        <w:t xml:space="preserve"> with augmented reality</w:t>
      </w:r>
    </w:p>
    <w:p w:rsidR="00E65C52" w:rsidRDefault="00E65C52">
      <w:pPr>
        <w:spacing w:line="252" w:lineRule="auto"/>
      </w:pPr>
      <w:r>
        <w:br w:type="page"/>
      </w:r>
    </w:p>
    <w:sdt>
      <w:sdtPr>
        <w:rPr>
          <w:rFonts w:ascii="Times New Roman" w:eastAsiaTheme="minorEastAsia" w:hAnsi="Times New Roman" w:cs="Times New Roman"/>
          <w:caps w:val="0"/>
          <w:sz w:val="24"/>
        </w:rPr>
        <w:id w:val="-1229378859"/>
        <w:docPartObj>
          <w:docPartGallery w:val="Table of Contents"/>
          <w:docPartUnique/>
        </w:docPartObj>
      </w:sdtPr>
      <w:sdtEndPr>
        <w:rPr>
          <w:b/>
          <w:bCs/>
          <w:noProof/>
        </w:rPr>
      </w:sdtEndPr>
      <w:sdtContent>
        <w:p w:rsidR="00E65C52" w:rsidRDefault="00E65C52" w:rsidP="00E65C52">
          <w:pPr>
            <w:pStyle w:val="TOCHeading"/>
            <w:numPr>
              <w:ilvl w:val="0"/>
              <w:numId w:val="0"/>
            </w:numPr>
            <w:ind w:left="360" w:hanging="360"/>
          </w:pPr>
          <w:r>
            <w:t>Table of Contents</w:t>
          </w:r>
        </w:p>
        <w:p w:rsidR="00247A62" w:rsidRDefault="00E65C52">
          <w:pPr>
            <w:pStyle w:val="TOC1"/>
            <w:tabs>
              <w:tab w:val="left" w:pos="480"/>
              <w:tab w:val="right" w:leader="dot" w:pos="9062"/>
            </w:tabs>
            <w:rPr>
              <w:rFonts w:asciiTheme="minorHAnsi" w:hAnsiTheme="minorHAnsi" w:cstheme="minorBidi"/>
              <w:noProof/>
              <w:kern w:val="2"/>
              <w:sz w:val="22"/>
              <w:szCs w:val="22"/>
              <w:lang w:val="ro-RO" w:eastAsia="ro-RO"/>
            </w:rPr>
          </w:pPr>
          <w:r>
            <w:fldChar w:fldCharType="begin"/>
          </w:r>
          <w:r>
            <w:instrText xml:space="preserve"> TOC \o "1-3" \h \z \u </w:instrText>
          </w:r>
          <w:r>
            <w:fldChar w:fldCharType="separate"/>
          </w:r>
          <w:hyperlink w:anchor="_Toc359552258" w:history="1">
            <w:r w:rsidR="00247A62" w:rsidRPr="00DF7E41">
              <w:rPr>
                <w:rStyle w:val="Hyperlink"/>
                <w:noProof/>
              </w:rPr>
              <w:t>1.</w:t>
            </w:r>
            <w:r w:rsidR="00247A62">
              <w:rPr>
                <w:rFonts w:asciiTheme="minorHAnsi" w:hAnsiTheme="minorHAnsi" w:cstheme="minorBidi"/>
                <w:noProof/>
                <w:kern w:val="2"/>
                <w:sz w:val="22"/>
                <w:szCs w:val="22"/>
                <w:lang w:val="ro-RO" w:eastAsia="ro-RO"/>
              </w:rPr>
              <w:tab/>
            </w:r>
            <w:r w:rsidR="00247A62" w:rsidRPr="00DF7E41">
              <w:rPr>
                <w:rStyle w:val="Hyperlink"/>
                <w:noProof/>
              </w:rPr>
              <w:t>Introduction</w:t>
            </w:r>
            <w:r w:rsidR="00247A62">
              <w:rPr>
                <w:noProof/>
                <w:webHidden/>
              </w:rPr>
              <w:tab/>
            </w:r>
            <w:r w:rsidR="00247A62">
              <w:rPr>
                <w:noProof/>
                <w:webHidden/>
              </w:rPr>
              <w:fldChar w:fldCharType="begin"/>
            </w:r>
            <w:r w:rsidR="00247A62">
              <w:rPr>
                <w:noProof/>
                <w:webHidden/>
              </w:rPr>
              <w:instrText xml:space="preserve"> PAGEREF _Toc359552258 \h </w:instrText>
            </w:r>
            <w:r w:rsidR="00247A62">
              <w:rPr>
                <w:noProof/>
                <w:webHidden/>
              </w:rPr>
            </w:r>
            <w:r w:rsidR="00247A62">
              <w:rPr>
                <w:noProof/>
                <w:webHidden/>
              </w:rPr>
              <w:fldChar w:fldCharType="separate"/>
            </w:r>
            <w:r w:rsidR="00DC76C3">
              <w:rPr>
                <w:noProof/>
                <w:webHidden/>
              </w:rPr>
              <w:t>4</w:t>
            </w:r>
            <w:r w:rsidR="00247A62">
              <w:rPr>
                <w:noProof/>
                <w:webHidden/>
              </w:rPr>
              <w:fldChar w:fldCharType="end"/>
            </w:r>
          </w:hyperlink>
        </w:p>
        <w:p w:rsidR="00247A62" w:rsidRDefault="00C27552">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59" w:history="1">
            <w:r w:rsidR="00247A62" w:rsidRPr="00DF7E41">
              <w:rPr>
                <w:rStyle w:val="Hyperlink"/>
                <w:noProof/>
              </w:rPr>
              <w:t>1.1.</w:t>
            </w:r>
            <w:r w:rsidR="00247A62">
              <w:rPr>
                <w:rFonts w:asciiTheme="minorHAnsi" w:hAnsiTheme="minorHAnsi" w:cstheme="minorBidi"/>
                <w:noProof/>
                <w:kern w:val="2"/>
                <w:sz w:val="22"/>
                <w:szCs w:val="22"/>
                <w:lang w:val="ro-RO" w:eastAsia="ro-RO"/>
              </w:rPr>
              <w:tab/>
            </w:r>
            <w:r w:rsidR="00247A62" w:rsidRPr="00DF7E41">
              <w:rPr>
                <w:rStyle w:val="Hyperlink"/>
                <w:noProof/>
              </w:rPr>
              <w:t>Context</w:t>
            </w:r>
            <w:r w:rsidR="00247A62">
              <w:rPr>
                <w:noProof/>
                <w:webHidden/>
              </w:rPr>
              <w:tab/>
            </w:r>
            <w:r w:rsidR="00247A62">
              <w:rPr>
                <w:noProof/>
                <w:webHidden/>
              </w:rPr>
              <w:fldChar w:fldCharType="begin"/>
            </w:r>
            <w:r w:rsidR="00247A62">
              <w:rPr>
                <w:noProof/>
                <w:webHidden/>
              </w:rPr>
              <w:instrText xml:space="preserve"> PAGEREF _Toc359552259 \h </w:instrText>
            </w:r>
            <w:r w:rsidR="00247A62">
              <w:rPr>
                <w:noProof/>
                <w:webHidden/>
              </w:rPr>
            </w:r>
            <w:r w:rsidR="00247A62">
              <w:rPr>
                <w:noProof/>
                <w:webHidden/>
              </w:rPr>
              <w:fldChar w:fldCharType="separate"/>
            </w:r>
            <w:r w:rsidR="00DC76C3">
              <w:rPr>
                <w:noProof/>
                <w:webHidden/>
              </w:rPr>
              <w:t>4</w:t>
            </w:r>
            <w:r w:rsidR="00247A62">
              <w:rPr>
                <w:noProof/>
                <w:webHidden/>
              </w:rPr>
              <w:fldChar w:fldCharType="end"/>
            </w:r>
          </w:hyperlink>
        </w:p>
        <w:p w:rsidR="00247A62" w:rsidRDefault="00C27552">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60" w:history="1">
            <w:r w:rsidR="00247A62" w:rsidRPr="00DF7E41">
              <w:rPr>
                <w:rStyle w:val="Hyperlink"/>
                <w:noProof/>
              </w:rPr>
              <w:t>1.2.</w:t>
            </w:r>
            <w:r w:rsidR="00247A62">
              <w:rPr>
                <w:rFonts w:asciiTheme="minorHAnsi" w:hAnsiTheme="minorHAnsi" w:cstheme="minorBidi"/>
                <w:noProof/>
                <w:kern w:val="2"/>
                <w:sz w:val="22"/>
                <w:szCs w:val="22"/>
                <w:lang w:val="ro-RO" w:eastAsia="ro-RO"/>
              </w:rPr>
              <w:tab/>
            </w:r>
            <w:r w:rsidR="00247A62" w:rsidRPr="00DF7E41">
              <w:rPr>
                <w:rStyle w:val="Hyperlink"/>
                <w:noProof/>
              </w:rPr>
              <w:t>Purpose</w:t>
            </w:r>
            <w:r w:rsidR="00247A62">
              <w:rPr>
                <w:noProof/>
                <w:webHidden/>
              </w:rPr>
              <w:tab/>
            </w:r>
            <w:r w:rsidR="00247A62">
              <w:rPr>
                <w:noProof/>
                <w:webHidden/>
              </w:rPr>
              <w:fldChar w:fldCharType="begin"/>
            </w:r>
            <w:r w:rsidR="00247A62">
              <w:rPr>
                <w:noProof/>
                <w:webHidden/>
              </w:rPr>
              <w:instrText xml:space="preserve"> PAGEREF _Toc359552260 \h </w:instrText>
            </w:r>
            <w:r w:rsidR="00247A62">
              <w:rPr>
                <w:noProof/>
                <w:webHidden/>
              </w:rPr>
            </w:r>
            <w:r w:rsidR="00247A62">
              <w:rPr>
                <w:noProof/>
                <w:webHidden/>
              </w:rPr>
              <w:fldChar w:fldCharType="separate"/>
            </w:r>
            <w:r w:rsidR="00DC76C3">
              <w:rPr>
                <w:noProof/>
                <w:webHidden/>
              </w:rPr>
              <w:t>4</w:t>
            </w:r>
            <w:r w:rsidR="00247A62">
              <w:rPr>
                <w:noProof/>
                <w:webHidden/>
              </w:rPr>
              <w:fldChar w:fldCharType="end"/>
            </w:r>
          </w:hyperlink>
        </w:p>
        <w:p w:rsidR="00247A62" w:rsidRDefault="00C27552">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61" w:history="1">
            <w:r w:rsidR="00247A62" w:rsidRPr="00DF7E41">
              <w:rPr>
                <w:rStyle w:val="Hyperlink"/>
                <w:noProof/>
              </w:rPr>
              <w:t>1.3.</w:t>
            </w:r>
            <w:r w:rsidR="00247A62">
              <w:rPr>
                <w:rFonts w:asciiTheme="minorHAnsi" w:hAnsiTheme="minorHAnsi" w:cstheme="minorBidi"/>
                <w:noProof/>
                <w:kern w:val="2"/>
                <w:sz w:val="22"/>
                <w:szCs w:val="22"/>
                <w:lang w:val="ro-RO" w:eastAsia="ro-RO"/>
              </w:rPr>
              <w:tab/>
            </w:r>
            <w:r w:rsidR="00247A62" w:rsidRPr="00DF7E41">
              <w:rPr>
                <w:rStyle w:val="Hyperlink"/>
                <w:noProof/>
              </w:rPr>
              <w:t>Background</w:t>
            </w:r>
            <w:r w:rsidR="00247A62">
              <w:rPr>
                <w:noProof/>
                <w:webHidden/>
              </w:rPr>
              <w:tab/>
            </w:r>
            <w:r w:rsidR="00247A62">
              <w:rPr>
                <w:noProof/>
                <w:webHidden/>
              </w:rPr>
              <w:fldChar w:fldCharType="begin"/>
            </w:r>
            <w:r w:rsidR="00247A62">
              <w:rPr>
                <w:noProof/>
                <w:webHidden/>
              </w:rPr>
              <w:instrText xml:space="preserve"> PAGEREF _Toc359552261 \h </w:instrText>
            </w:r>
            <w:r w:rsidR="00247A62">
              <w:rPr>
                <w:noProof/>
                <w:webHidden/>
              </w:rPr>
            </w:r>
            <w:r w:rsidR="00247A62">
              <w:rPr>
                <w:noProof/>
                <w:webHidden/>
              </w:rPr>
              <w:fldChar w:fldCharType="separate"/>
            </w:r>
            <w:r w:rsidR="00DC76C3">
              <w:rPr>
                <w:noProof/>
                <w:webHidden/>
              </w:rPr>
              <w:t>5</w:t>
            </w:r>
            <w:r w:rsidR="00247A62">
              <w:rPr>
                <w:noProof/>
                <w:webHidden/>
              </w:rPr>
              <w:fldChar w:fldCharType="end"/>
            </w:r>
          </w:hyperlink>
        </w:p>
        <w:p w:rsidR="00247A62" w:rsidRDefault="00C27552">
          <w:pPr>
            <w:pStyle w:val="TOC3"/>
            <w:tabs>
              <w:tab w:val="left" w:pos="1320"/>
              <w:tab w:val="right" w:leader="dot" w:pos="9062"/>
            </w:tabs>
            <w:rPr>
              <w:rFonts w:asciiTheme="minorHAnsi" w:hAnsiTheme="minorHAnsi" w:cstheme="minorBidi"/>
              <w:noProof/>
              <w:kern w:val="2"/>
              <w:sz w:val="22"/>
              <w:szCs w:val="22"/>
              <w:lang w:val="ro-RO" w:eastAsia="ro-RO"/>
            </w:rPr>
          </w:pPr>
          <w:hyperlink w:anchor="_Toc359552262" w:history="1">
            <w:r w:rsidR="00247A62" w:rsidRPr="00DF7E41">
              <w:rPr>
                <w:rStyle w:val="Hyperlink"/>
                <w:noProof/>
              </w:rPr>
              <w:t>1.3.1.</w:t>
            </w:r>
            <w:r w:rsidR="00247A62">
              <w:rPr>
                <w:rFonts w:asciiTheme="minorHAnsi" w:hAnsiTheme="minorHAnsi" w:cstheme="minorBidi"/>
                <w:noProof/>
                <w:kern w:val="2"/>
                <w:sz w:val="22"/>
                <w:szCs w:val="22"/>
                <w:lang w:val="ro-RO" w:eastAsia="ro-RO"/>
              </w:rPr>
              <w:tab/>
            </w:r>
            <w:r w:rsidR="00247A62" w:rsidRPr="00DF7E41">
              <w:rPr>
                <w:rStyle w:val="Hyperlink"/>
                <w:noProof/>
              </w:rPr>
              <w:t>Augmented Reality</w:t>
            </w:r>
            <w:r w:rsidR="00247A62">
              <w:rPr>
                <w:noProof/>
                <w:webHidden/>
              </w:rPr>
              <w:tab/>
            </w:r>
            <w:r w:rsidR="00247A62">
              <w:rPr>
                <w:noProof/>
                <w:webHidden/>
              </w:rPr>
              <w:fldChar w:fldCharType="begin"/>
            </w:r>
            <w:r w:rsidR="00247A62">
              <w:rPr>
                <w:noProof/>
                <w:webHidden/>
              </w:rPr>
              <w:instrText xml:space="preserve"> PAGEREF _Toc359552262 \h </w:instrText>
            </w:r>
            <w:r w:rsidR="00247A62">
              <w:rPr>
                <w:noProof/>
                <w:webHidden/>
              </w:rPr>
            </w:r>
            <w:r w:rsidR="00247A62">
              <w:rPr>
                <w:noProof/>
                <w:webHidden/>
              </w:rPr>
              <w:fldChar w:fldCharType="separate"/>
            </w:r>
            <w:r w:rsidR="00DC76C3">
              <w:rPr>
                <w:noProof/>
                <w:webHidden/>
              </w:rPr>
              <w:t>5</w:t>
            </w:r>
            <w:r w:rsidR="00247A62">
              <w:rPr>
                <w:noProof/>
                <w:webHidden/>
              </w:rPr>
              <w:fldChar w:fldCharType="end"/>
            </w:r>
          </w:hyperlink>
        </w:p>
        <w:p w:rsidR="00247A62" w:rsidRDefault="00C27552">
          <w:pPr>
            <w:pStyle w:val="TOC3"/>
            <w:tabs>
              <w:tab w:val="left" w:pos="1320"/>
              <w:tab w:val="right" w:leader="dot" w:pos="9062"/>
            </w:tabs>
            <w:rPr>
              <w:rFonts w:asciiTheme="minorHAnsi" w:hAnsiTheme="minorHAnsi" w:cstheme="minorBidi"/>
              <w:noProof/>
              <w:kern w:val="2"/>
              <w:sz w:val="22"/>
              <w:szCs w:val="22"/>
              <w:lang w:val="ro-RO" w:eastAsia="ro-RO"/>
            </w:rPr>
          </w:pPr>
          <w:hyperlink w:anchor="_Toc359552263" w:history="1">
            <w:r w:rsidR="00247A62" w:rsidRPr="00DF7E41">
              <w:rPr>
                <w:rStyle w:val="Hyperlink"/>
                <w:noProof/>
              </w:rPr>
              <w:t>1.3.2.</w:t>
            </w:r>
            <w:r w:rsidR="00247A62">
              <w:rPr>
                <w:rFonts w:asciiTheme="minorHAnsi" w:hAnsiTheme="minorHAnsi" w:cstheme="minorBidi"/>
                <w:noProof/>
                <w:kern w:val="2"/>
                <w:sz w:val="22"/>
                <w:szCs w:val="22"/>
                <w:lang w:val="ro-RO" w:eastAsia="ro-RO"/>
              </w:rPr>
              <w:tab/>
            </w:r>
            <w:r w:rsidR="00247A62" w:rsidRPr="00DF7E41">
              <w:rPr>
                <w:rStyle w:val="Hyperlink"/>
                <w:noProof/>
              </w:rPr>
              <w:t>Recommender systems</w:t>
            </w:r>
            <w:r w:rsidR="00247A62">
              <w:rPr>
                <w:noProof/>
                <w:webHidden/>
              </w:rPr>
              <w:tab/>
            </w:r>
            <w:r w:rsidR="00247A62">
              <w:rPr>
                <w:noProof/>
                <w:webHidden/>
              </w:rPr>
              <w:fldChar w:fldCharType="begin"/>
            </w:r>
            <w:r w:rsidR="00247A62">
              <w:rPr>
                <w:noProof/>
                <w:webHidden/>
              </w:rPr>
              <w:instrText xml:space="preserve"> PAGEREF _Toc359552263 \h </w:instrText>
            </w:r>
            <w:r w:rsidR="00247A62">
              <w:rPr>
                <w:noProof/>
                <w:webHidden/>
              </w:rPr>
            </w:r>
            <w:r w:rsidR="00247A62">
              <w:rPr>
                <w:noProof/>
                <w:webHidden/>
              </w:rPr>
              <w:fldChar w:fldCharType="separate"/>
            </w:r>
            <w:r w:rsidR="00DC76C3">
              <w:rPr>
                <w:noProof/>
                <w:webHidden/>
              </w:rPr>
              <w:t>7</w:t>
            </w:r>
            <w:r w:rsidR="00247A62">
              <w:rPr>
                <w:noProof/>
                <w:webHidden/>
              </w:rPr>
              <w:fldChar w:fldCharType="end"/>
            </w:r>
          </w:hyperlink>
        </w:p>
        <w:p w:rsidR="00247A62" w:rsidRDefault="00C27552">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64" w:history="1">
            <w:r w:rsidR="00247A62" w:rsidRPr="00DF7E41">
              <w:rPr>
                <w:rStyle w:val="Hyperlink"/>
                <w:noProof/>
              </w:rPr>
              <w:t>1.4.</w:t>
            </w:r>
            <w:r w:rsidR="00247A62">
              <w:rPr>
                <w:rFonts w:asciiTheme="minorHAnsi" w:hAnsiTheme="minorHAnsi" w:cstheme="minorBidi"/>
                <w:noProof/>
                <w:kern w:val="2"/>
                <w:sz w:val="22"/>
                <w:szCs w:val="22"/>
                <w:lang w:val="ro-RO" w:eastAsia="ro-RO"/>
              </w:rPr>
              <w:tab/>
            </w:r>
            <w:r w:rsidR="00247A62" w:rsidRPr="00DF7E41">
              <w:rPr>
                <w:rStyle w:val="Hyperlink"/>
                <w:noProof/>
              </w:rPr>
              <w:t>Personal contribution</w:t>
            </w:r>
            <w:r w:rsidR="00247A62">
              <w:rPr>
                <w:noProof/>
                <w:webHidden/>
              </w:rPr>
              <w:tab/>
            </w:r>
            <w:r w:rsidR="00247A62">
              <w:rPr>
                <w:noProof/>
                <w:webHidden/>
              </w:rPr>
              <w:fldChar w:fldCharType="begin"/>
            </w:r>
            <w:r w:rsidR="00247A62">
              <w:rPr>
                <w:noProof/>
                <w:webHidden/>
              </w:rPr>
              <w:instrText xml:space="preserve"> PAGEREF _Toc359552264 \h </w:instrText>
            </w:r>
            <w:r w:rsidR="00247A62">
              <w:rPr>
                <w:noProof/>
                <w:webHidden/>
              </w:rPr>
            </w:r>
            <w:r w:rsidR="00247A62">
              <w:rPr>
                <w:noProof/>
                <w:webHidden/>
              </w:rPr>
              <w:fldChar w:fldCharType="separate"/>
            </w:r>
            <w:r w:rsidR="00DC76C3">
              <w:rPr>
                <w:noProof/>
                <w:webHidden/>
              </w:rPr>
              <w:t>8</w:t>
            </w:r>
            <w:r w:rsidR="00247A62">
              <w:rPr>
                <w:noProof/>
                <w:webHidden/>
              </w:rPr>
              <w:fldChar w:fldCharType="end"/>
            </w:r>
          </w:hyperlink>
        </w:p>
        <w:p w:rsidR="00247A62" w:rsidRDefault="00C27552">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65" w:history="1">
            <w:r w:rsidR="00247A62" w:rsidRPr="00DF7E41">
              <w:rPr>
                <w:rStyle w:val="Hyperlink"/>
                <w:noProof/>
              </w:rPr>
              <w:t>1.5.</w:t>
            </w:r>
            <w:r w:rsidR="00247A62">
              <w:rPr>
                <w:rFonts w:asciiTheme="minorHAnsi" w:hAnsiTheme="minorHAnsi" w:cstheme="minorBidi"/>
                <w:noProof/>
                <w:kern w:val="2"/>
                <w:sz w:val="22"/>
                <w:szCs w:val="22"/>
                <w:lang w:val="ro-RO" w:eastAsia="ro-RO"/>
              </w:rPr>
              <w:tab/>
            </w:r>
            <w:r w:rsidR="00247A62" w:rsidRPr="00DF7E41">
              <w:rPr>
                <w:rStyle w:val="Hyperlink"/>
                <w:noProof/>
              </w:rPr>
              <w:t>Similar applications</w:t>
            </w:r>
            <w:r w:rsidR="00247A62">
              <w:rPr>
                <w:noProof/>
                <w:webHidden/>
              </w:rPr>
              <w:tab/>
            </w:r>
            <w:r w:rsidR="00247A62">
              <w:rPr>
                <w:noProof/>
                <w:webHidden/>
              </w:rPr>
              <w:fldChar w:fldCharType="begin"/>
            </w:r>
            <w:r w:rsidR="00247A62">
              <w:rPr>
                <w:noProof/>
                <w:webHidden/>
              </w:rPr>
              <w:instrText xml:space="preserve"> PAGEREF _Toc359552265 \h </w:instrText>
            </w:r>
            <w:r w:rsidR="00247A62">
              <w:rPr>
                <w:noProof/>
                <w:webHidden/>
              </w:rPr>
            </w:r>
            <w:r w:rsidR="00247A62">
              <w:rPr>
                <w:noProof/>
                <w:webHidden/>
              </w:rPr>
              <w:fldChar w:fldCharType="separate"/>
            </w:r>
            <w:r w:rsidR="00DC76C3">
              <w:rPr>
                <w:noProof/>
                <w:webHidden/>
              </w:rPr>
              <w:t>10</w:t>
            </w:r>
            <w:r w:rsidR="00247A62">
              <w:rPr>
                <w:noProof/>
                <w:webHidden/>
              </w:rPr>
              <w:fldChar w:fldCharType="end"/>
            </w:r>
          </w:hyperlink>
        </w:p>
        <w:p w:rsidR="00247A62" w:rsidRDefault="00C27552">
          <w:pPr>
            <w:pStyle w:val="TOC1"/>
            <w:tabs>
              <w:tab w:val="left" w:pos="480"/>
              <w:tab w:val="right" w:leader="dot" w:pos="9062"/>
            </w:tabs>
            <w:rPr>
              <w:rFonts w:asciiTheme="minorHAnsi" w:hAnsiTheme="minorHAnsi" w:cstheme="minorBidi"/>
              <w:noProof/>
              <w:kern w:val="2"/>
              <w:sz w:val="22"/>
              <w:szCs w:val="22"/>
              <w:lang w:val="ro-RO" w:eastAsia="ro-RO"/>
            </w:rPr>
          </w:pPr>
          <w:hyperlink w:anchor="_Toc359552266" w:history="1">
            <w:r w:rsidR="00247A62" w:rsidRPr="00DF7E41">
              <w:rPr>
                <w:rStyle w:val="Hyperlink"/>
                <w:noProof/>
              </w:rPr>
              <w:t>2.</w:t>
            </w:r>
            <w:r w:rsidR="00247A62">
              <w:rPr>
                <w:rFonts w:asciiTheme="minorHAnsi" w:hAnsiTheme="minorHAnsi" w:cstheme="minorBidi"/>
                <w:noProof/>
                <w:kern w:val="2"/>
                <w:sz w:val="22"/>
                <w:szCs w:val="22"/>
                <w:lang w:val="ro-RO" w:eastAsia="ro-RO"/>
              </w:rPr>
              <w:tab/>
            </w:r>
            <w:r w:rsidR="00247A62" w:rsidRPr="00DF7E41">
              <w:rPr>
                <w:rStyle w:val="Hyperlink"/>
                <w:noProof/>
              </w:rPr>
              <w:t>Application description/ User interface</w:t>
            </w:r>
            <w:r w:rsidR="00247A62">
              <w:rPr>
                <w:noProof/>
                <w:webHidden/>
              </w:rPr>
              <w:tab/>
            </w:r>
            <w:r w:rsidR="00247A62">
              <w:rPr>
                <w:noProof/>
                <w:webHidden/>
              </w:rPr>
              <w:fldChar w:fldCharType="begin"/>
            </w:r>
            <w:r w:rsidR="00247A62">
              <w:rPr>
                <w:noProof/>
                <w:webHidden/>
              </w:rPr>
              <w:instrText xml:space="preserve"> PAGEREF _Toc359552266 \h </w:instrText>
            </w:r>
            <w:r w:rsidR="00247A62">
              <w:rPr>
                <w:noProof/>
                <w:webHidden/>
              </w:rPr>
            </w:r>
            <w:r w:rsidR="00247A62">
              <w:rPr>
                <w:noProof/>
                <w:webHidden/>
              </w:rPr>
              <w:fldChar w:fldCharType="separate"/>
            </w:r>
            <w:r w:rsidR="00DC76C3">
              <w:rPr>
                <w:noProof/>
                <w:webHidden/>
              </w:rPr>
              <w:t>12</w:t>
            </w:r>
            <w:r w:rsidR="00247A62">
              <w:rPr>
                <w:noProof/>
                <w:webHidden/>
              </w:rPr>
              <w:fldChar w:fldCharType="end"/>
            </w:r>
          </w:hyperlink>
        </w:p>
        <w:p w:rsidR="00247A62" w:rsidRDefault="00C27552">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67" w:history="1">
            <w:r w:rsidR="00247A62" w:rsidRPr="00DF7E41">
              <w:rPr>
                <w:rStyle w:val="Hyperlink"/>
                <w:noProof/>
              </w:rPr>
              <w:t>2.1.</w:t>
            </w:r>
            <w:r w:rsidR="00247A62">
              <w:rPr>
                <w:rFonts w:asciiTheme="minorHAnsi" w:hAnsiTheme="minorHAnsi" w:cstheme="minorBidi"/>
                <w:noProof/>
                <w:kern w:val="2"/>
                <w:sz w:val="22"/>
                <w:szCs w:val="22"/>
                <w:lang w:val="ro-RO" w:eastAsia="ro-RO"/>
              </w:rPr>
              <w:tab/>
            </w:r>
            <w:r w:rsidR="00247A62" w:rsidRPr="00DF7E41">
              <w:rPr>
                <w:rStyle w:val="Hyperlink"/>
                <w:noProof/>
              </w:rPr>
              <w:t>Welcome Screen</w:t>
            </w:r>
            <w:r w:rsidR="00247A62">
              <w:rPr>
                <w:noProof/>
                <w:webHidden/>
              </w:rPr>
              <w:tab/>
            </w:r>
            <w:r w:rsidR="00247A62">
              <w:rPr>
                <w:noProof/>
                <w:webHidden/>
              </w:rPr>
              <w:fldChar w:fldCharType="begin"/>
            </w:r>
            <w:r w:rsidR="00247A62">
              <w:rPr>
                <w:noProof/>
                <w:webHidden/>
              </w:rPr>
              <w:instrText xml:space="preserve"> PAGEREF _Toc359552267 \h </w:instrText>
            </w:r>
            <w:r w:rsidR="00247A62">
              <w:rPr>
                <w:noProof/>
                <w:webHidden/>
              </w:rPr>
            </w:r>
            <w:r w:rsidR="00247A62">
              <w:rPr>
                <w:noProof/>
                <w:webHidden/>
              </w:rPr>
              <w:fldChar w:fldCharType="separate"/>
            </w:r>
            <w:r w:rsidR="00DC76C3">
              <w:rPr>
                <w:noProof/>
                <w:webHidden/>
              </w:rPr>
              <w:t>12</w:t>
            </w:r>
            <w:r w:rsidR="00247A62">
              <w:rPr>
                <w:noProof/>
                <w:webHidden/>
              </w:rPr>
              <w:fldChar w:fldCharType="end"/>
            </w:r>
          </w:hyperlink>
        </w:p>
        <w:p w:rsidR="00247A62" w:rsidRDefault="00C27552">
          <w:pPr>
            <w:pStyle w:val="TOC3"/>
            <w:tabs>
              <w:tab w:val="left" w:pos="1320"/>
              <w:tab w:val="right" w:leader="dot" w:pos="9062"/>
            </w:tabs>
            <w:rPr>
              <w:rFonts w:asciiTheme="minorHAnsi" w:hAnsiTheme="minorHAnsi" w:cstheme="minorBidi"/>
              <w:noProof/>
              <w:kern w:val="2"/>
              <w:sz w:val="22"/>
              <w:szCs w:val="22"/>
              <w:lang w:val="ro-RO" w:eastAsia="ro-RO"/>
            </w:rPr>
          </w:pPr>
          <w:hyperlink w:anchor="_Toc359552268" w:history="1">
            <w:r w:rsidR="00247A62" w:rsidRPr="00DF7E41">
              <w:rPr>
                <w:rStyle w:val="Hyperlink"/>
                <w:noProof/>
              </w:rPr>
              <w:t>2.1.1.</w:t>
            </w:r>
            <w:r w:rsidR="00247A62">
              <w:rPr>
                <w:rFonts w:asciiTheme="minorHAnsi" w:hAnsiTheme="minorHAnsi" w:cstheme="minorBidi"/>
                <w:noProof/>
                <w:kern w:val="2"/>
                <w:sz w:val="22"/>
                <w:szCs w:val="22"/>
                <w:lang w:val="ro-RO" w:eastAsia="ro-RO"/>
              </w:rPr>
              <w:tab/>
            </w:r>
            <w:r w:rsidR="00247A62" w:rsidRPr="00DF7E41">
              <w:rPr>
                <w:rStyle w:val="Hyperlink"/>
                <w:noProof/>
              </w:rPr>
              <w:t>Prior to user login</w:t>
            </w:r>
            <w:r w:rsidR="00247A62">
              <w:rPr>
                <w:noProof/>
                <w:webHidden/>
              </w:rPr>
              <w:tab/>
            </w:r>
            <w:r w:rsidR="00247A62">
              <w:rPr>
                <w:noProof/>
                <w:webHidden/>
              </w:rPr>
              <w:fldChar w:fldCharType="begin"/>
            </w:r>
            <w:r w:rsidR="00247A62">
              <w:rPr>
                <w:noProof/>
                <w:webHidden/>
              </w:rPr>
              <w:instrText xml:space="preserve"> PAGEREF _Toc359552268 \h </w:instrText>
            </w:r>
            <w:r w:rsidR="00247A62">
              <w:rPr>
                <w:noProof/>
                <w:webHidden/>
              </w:rPr>
            </w:r>
            <w:r w:rsidR="00247A62">
              <w:rPr>
                <w:noProof/>
                <w:webHidden/>
              </w:rPr>
              <w:fldChar w:fldCharType="separate"/>
            </w:r>
            <w:r w:rsidR="00DC76C3">
              <w:rPr>
                <w:noProof/>
                <w:webHidden/>
              </w:rPr>
              <w:t>12</w:t>
            </w:r>
            <w:r w:rsidR="00247A62">
              <w:rPr>
                <w:noProof/>
                <w:webHidden/>
              </w:rPr>
              <w:fldChar w:fldCharType="end"/>
            </w:r>
          </w:hyperlink>
        </w:p>
        <w:p w:rsidR="00247A62" w:rsidRDefault="00C27552">
          <w:pPr>
            <w:pStyle w:val="TOC3"/>
            <w:tabs>
              <w:tab w:val="left" w:pos="1320"/>
              <w:tab w:val="right" w:leader="dot" w:pos="9062"/>
            </w:tabs>
            <w:rPr>
              <w:rFonts w:asciiTheme="minorHAnsi" w:hAnsiTheme="minorHAnsi" w:cstheme="minorBidi"/>
              <w:noProof/>
              <w:kern w:val="2"/>
              <w:sz w:val="22"/>
              <w:szCs w:val="22"/>
              <w:lang w:val="ro-RO" w:eastAsia="ro-RO"/>
            </w:rPr>
          </w:pPr>
          <w:hyperlink w:anchor="_Toc359552269" w:history="1">
            <w:r w:rsidR="00247A62" w:rsidRPr="00DF7E41">
              <w:rPr>
                <w:rStyle w:val="Hyperlink"/>
                <w:noProof/>
              </w:rPr>
              <w:t>2.1.2.</w:t>
            </w:r>
            <w:r w:rsidR="00247A62">
              <w:rPr>
                <w:rFonts w:asciiTheme="minorHAnsi" w:hAnsiTheme="minorHAnsi" w:cstheme="minorBidi"/>
                <w:noProof/>
                <w:kern w:val="2"/>
                <w:sz w:val="22"/>
                <w:szCs w:val="22"/>
                <w:lang w:val="ro-RO" w:eastAsia="ro-RO"/>
              </w:rPr>
              <w:tab/>
            </w:r>
            <w:r w:rsidR="00247A62" w:rsidRPr="00DF7E41">
              <w:rPr>
                <w:rStyle w:val="Hyperlink"/>
                <w:noProof/>
              </w:rPr>
              <w:t>Logged in user</w:t>
            </w:r>
            <w:r w:rsidR="00247A62">
              <w:rPr>
                <w:noProof/>
                <w:webHidden/>
              </w:rPr>
              <w:tab/>
            </w:r>
            <w:r w:rsidR="00247A62">
              <w:rPr>
                <w:noProof/>
                <w:webHidden/>
              </w:rPr>
              <w:fldChar w:fldCharType="begin"/>
            </w:r>
            <w:r w:rsidR="00247A62">
              <w:rPr>
                <w:noProof/>
                <w:webHidden/>
              </w:rPr>
              <w:instrText xml:space="preserve"> PAGEREF _Toc359552269 \h </w:instrText>
            </w:r>
            <w:r w:rsidR="00247A62">
              <w:rPr>
                <w:noProof/>
                <w:webHidden/>
              </w:rPr>
            </w:r>
            <w:r w:rsidR="00247A62">
              <w:rPr>
                <w:noProof/>
                <w:webHidden/>
              </w:rPr>
              <w:fldChar w:fldCharType="separate"/>
            </w:r>
            <w:r w:rsidR="00DC76C3">
              <w:rPr>
                <w:noProof/>
                <w:webHidden/>
              </w:rPr>
              <w:t>12</w:t>
            </w:r>
            <w:r w:rsidR="00247A62">
              <w:rPr>
                <w:noProof/>
                <w:webHidden/>
              </w:rPr>
              <w:fldChar w:fldCharType="end"/>
            </w:r>
          </w:hyperlink>
        </w:p>
        <w:p w:rsidR="00247A62" w:rsidRDefault="00C27552">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70" w:history="1">
            <w:r w:rsidR="00247A62" w:rsidRPr="00DF7E41">
              <w:rPr>
                <w:rStyle w:val="Hyperlink"/>
                <w:noProof/>
              </w:rPr>
              <w:t>2.2.</w:t>
            </w:r>
            <w:r w:rsidR="00247A62">
              <w:rPr>
                <w:rFonts w:asciiTheme="minorHAnsi" w:hAnsiTheme="minorHAnsi" w:cstheme="minorBidi"/>
                <w:noProof/>
                <w:kern w:val="2"/>
                <w:sz w:val="22"/>
                <w:szCs w:val="22"/>
                <w:lang w:val="ro-RO" w:eastAsia="ro-RO"/>
              </w:rPr>
              <w:tab/>
            </w:r>
            <w:r w:rsidR="00247A62" w:rsidRPr="00DF7E41">
              <w:rPr>
                <w:rStyle w:val="Hyperlink"/>
                <w:noProof/>
              </w:rPr>
              <w:t>Product “radar” Screen</w:t>
            </w:r>
            <w:r w:rsidR="00247A62">
              <w:rPr>
                <w:noProof/>
                <w:webHidden/>
              </w:rPr>
              <w:tab/>
            </w:r>
            <w:r w:rsidR="00247A62">
              <w:rPr>
                <w:noProof/>
                <w:webHidden/>
              </w:rPr>
              <w:fldChar w:fldCharType="begin"/>
            </w:r>
            <w:r w:rsidR="00247A62">
              <w:rPr>
                <w:noProof/>
                <w:webHidden/>
              </w:rPr>
              <w:instrText xml:space="preserve"> PAGEREF _Toc359552270 \h </w:instrText>
            </w:r>
            <w:r w:rsidR="00247A62">
              <w:rPr>
                <w:noProof/>
                <w:webHidden/>
              </w:rPr>
            </w:r>
            <w:r w:rsidR="00247A62">
              <w:rPr>
                <w:noProof/>
                <w:webHidden/>
              </w:rPr>
              <w:fldChar w:fldCharType="separate"/>
            </w:r>
            <w:r w:rsidR="00DC76C3">
              <w:rPr>
                <w:noProof/>
                <w:webHidden/>
              </w:rPr>
              <w:t>13</w:t>
            </w:r>
            <w:r w:rsidR="00247A62">
              <w:rPr>
                <w:noProof/>
                <w:webHidden/>
              </w:rPr>
              <w:fldChar w:fldCharType="end"/>
            </w:r>
          </w:hyperlink>
        </w:p>
        <w:p w:rsidR="00247A62" w:rsidRDefault="00C27552">
          <w:pPr>
            <w:pStyle w:val="TOC3"/>
            <w:tabs>
              <w:tab w:val="left" w:pos="1320"/>
              <w:tab w:val="right" w:leader="dot" w:pos="9062"/>
            </w:tabs>
            <w:rPr>
              <w:rFonts w:asciiTheme="minorHAnsi" w:hAnsiTheme="minorHAnsi" w:cstheme="minorBidi"/>
              <w:noProof/>
              <w:kern w:val="2"/>
              <w:sz w:val="22"/>
              <w:szCs w:val="22"/>
              <w:lang w:val="ro-RO" w:eastAsia="ro-RO"/>
            </w:rPr>
          </w:pPr>
          <w:hyperlink w:anchor="_Toc359552271" w:history="1">
            <w:r w:rsidR="00247A62" w:rsidRPr="00DF7E41">
              <w:rPr>
                <w:rStyle w:val="Hyperlink"/>
                <w:noProof/>
              </w:rPr>
              <w:t>2.2.1.</w:t>
            </w:r>
            <w:r w:rsidR="00247A62">
              <w:rPr>
                <w:rFonts w:asciiTheme="minorHAnsi" w:hAnsiTheme="minorHAnsi" w:cstheme="minorBidi"/>
                <w:noProof/>
                <w:kern w:val="2"/>
                <w:sz w:val="22"/>
                <w:szCs w:val="22"/>
                <w:lang w:val="ro-RO" w:eastAsia="ro-RO"/>
              </w:rPr>
              <w:tab/>
            </w:r>
            <w:r w:rsidR="00247A62" w:rsidRPr="00DF7E41">
              <w:rPr>
                <w:rStyle w:val="Hyperlink"/>
                <w:noProof/>
              </w:rPr>
              <w:t>Stand-by/ search mode</w:t>
            </w:r>
            <w:r w:rsidR="00247A62">
              <w:rPr>
                <w:noProof/>
                <w:webHidden/>
              </w:rPr>
              <w:tab/>
            </w:r>
            <w:r w:rsidR="00247A62">
              <w:rPr>
                <w:noProof/>
                <w:webHidden/>
              </w:rPr>
              <w:fldChar w:fldCharType="begin"/>
            </w:r>
            <w:r w:rsidR="00247A62">
              <w:rPr>
                <w:noProof/>
                <w:webHidden/>
              </w:rPr>
              <w:instrText xml:space="preserve"> PAGEREF _Toc359552271 \h </w:instrText>
            </w:r>
            <w:r w:rsidR="00247A62">
              <w:rPr>
                <w:noProof/>
                <w:webHidden/>
              </w:rPr>
            </w:r>
            <w:r w:rsidR="00247A62">
              <w:rPr>
                <w:noProof/>
                <w:webHidden/>
              </w:rPr>
              <w:fldChar w:fldCharType="separate"/>
            </w:r>
            <w:r w:rsidR="00DC76C3">
              <w:rPr>
                <w:noProof/>
                <w:webHidden/>
              </w:rPr>
              <w:t>13</w:t>
            </w:r>
            <w:r w:rsidR="00247A62">
              <w:rPr>
                <w:noProof/>
                <w:webHidden/>
              </w:rPr>
              <w:fldChar w:fldCharType="end"/>
            </w:r>
          </w:hyperlink>
        </w:p>
        <w:p w:rsidR="00247A62" w:rsidRDefault="00C27552">
          <w:pPr>
            <w:pStyle w:val="TOC3"/>
            <w:tabs>
              <w:tab w:val="left" w:pos="1320"/>
              <w:tab w:val="right" w:leader="dot" w:pos="9062"/>
            </w:tabs>
            <w:rPr>
              <w:rFonts w:asciiTheme="minorHAnsi" w:hAnsiTheme="minorHAnsi" w:cstheme="minorBidi"/>
              <w:noProof/>
              <w:kern w:val="2"/>
              <w:sz w:val="22"/>
              <w:szCs w:val="22"/>
              <w:lang w:val="ro-RO" w:eastAsia="ro-RO"/>
            </w:rPr>
          </w:pPr>
          <w:hyperlink w:anchor="_Toc359552272" w:history="1">
            <w:r w:rsidR="00247A62" w:rsidRPr="00DF7E41">
              <w:rPr>
                <w:rStyle w:val="Hyperlink"/>
                <w:noProof/>
              </w:rPr>
              <w:t>2.2.2.</w:t>
            </w:r>
            <w:r w:rsidR="00247A62">
              <w:rPr>
                <w:rFonts w:asciiTheme="minorHAnsi" w:hAnsiTheme="minorHAnsi" w:cstheme="minorBidi"/>
                <w:noProof/>
                <w:kern w:val="2"/>
                <w:sz w:val="22"/>
                <w:szCs w:val="22"/>
                <w:lang w:val="ro-RO" w:eastAsia="ro-RO"/>
              </w:rPr>
              <w:tab/>
            </w:r>
            <w:r w:rsidR="00247A62" w:rsidRPr="00DF7E41">
              <w:rPr>
                <w:rStyle w:val="Hyperlink"/>
                <w:noProof/>
              </w:rPr>
              <w:t>Product recognized</w:t>
            </w:r>
            <w:r w:rsidR="00247A62">
              <w:rPr>
                <w:noProof/>
                <w:webHidden/>
              </w:rPr>
              <w:tab/>
            </w:r>
            <w:r w:rsidR="00247A62">
              <w:rPr>
                <w:noProof/>
                <w:webHidden/>
              </w:rPr>
              <w:fldChar w:fldCharType="begin"/>
            </w:r>
            <w:r w:rsidR="00247A62">
              <w:rPr>
                <w:noProof/>
                <w:webHidden/>
              </w:rPr>
              <w:instrText xml:space="preserve"> PAGEREF _Toc359552272 \h </w:instrText>
            </w:r>
            <w:r w:rsidR="00247A62">
              <w:rPr>
                <w:noProof/>
                <w:webHidden/>
              </w:rPr>
            </w:r>
            <w:r w:rsidR="00247A62">
              <w:rPr>
                <w:noProof/>
                <w:webHidden/>
              </w:rPr>
              <w:fldChar w:fldCharType="separate"/>
            </w:r>
            <w:r w:rsidR="00DC76C3">
              <w:rPr>
                <w:noProof/>
                <w:webHidden/>
              </w:rPr>
              <w:t>13</w:t>
            </w:r>
            <w:r w:rsidR="00247A62">
              <w:rPr>
                <w:noProof/>
                <w:webHidden/>
              </w:rPr>
              <w:fldChar w:fldCharType="end"/>
            </w:r>
          </w:hyperlink>
        </w:p>
        <w:p w:rsidR="00247A62" w:rsidRDefault="00C27552">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73" w:history="1">
            <w:r w:rsidR="00247A62" w:rsidRPr="00DF7E41">
              <w:rPr>
                <w:rStyle w:val="Hyperlink"/>
                <w:noProof/>
              </w:rPr>
              <w:t>2.3.</w:t>
            </w:r>
            <w:r w:rsidR="00247A62">
              <w:rPr>
                <w:rFonts w:asciiTheme="minorHAnsi" w:hAnsiTheme="minorHAnsi" w:cstheme="minorBidi"/>
                <w:noProof/>
                <w:kern w:val="2"/>
                <w:sz w:val="22"/>
                <w:szCs w:val="22"/>
                <w:lang w:val="ro-RO" w:eastAsia="ro-RO"/>
              </w:rPr>
              <w:tab/>
            </w:r>
            <w:r w:rsidR="00247A62" w:rsidRPr="00DF7E41">
              <w:rPr>
                <w:rStyle w:val="Hyperlink"/>
                <w:noProof/>
              </w:rPr>
              <w:t>Product details Screen</w:t>
            </w:r>
            <w:r w:rsidR="00247A62">
              <w:rPr>
                <w:noProof/>
                <w:webHidden/>
              </w:rPr>
              <w:tab/>
            </w:r>
            <w:r w:rsidR="00247A62">
              <w:rPr>
                <w:noProof/>
                <w:webHidden/>
              </w:rPr>
              <w:fldChar w:fldCharType="begin"/>
            </w:r>
            <w:r w:rsidR="00247A62">
              <w:rPr>
                <w:noProof/>
                <w:webHidden/>
              </w:rPr>
              <w:instrText xml:space="preserve"> PAGEREF _Toc359552273 \h </w:instrText>
            </w:r>
            <w:r w:rsidR="00247A62">
              <w:rPr>
                <w:noProof/>
                <w:webHidden/>
              </w:rPr>
            </w:r>
            <w:r w:rsidR="00247A62">
              <w:rPr>
                <w:noProof/>
                <w:webHidden/>
              </w:rPr>
              <w:fldChar w:fldCharType="separate"/>
            </w:r>
            <w:r w:rsidR="00DC76C3">
              <w:rPr>
                <w:noProof/>
                <w:webHidden/>
              </w:rPr>
              <w:t>13</w:t>
            </w:r>
            <w:r w:rsidR="00247A62">
              <w:rPr>
                <w:noProof/>
                <w:webHidden/>
              </w:rPr>
              <w:fldChar w:fldCharType="end"/>
            </w:r>
          </w:hyperlink>
        </w:p>
        <w:p w:rsidR="00247A62" w:rsidRDefault="00C27552">
          <w:pPr>
            <w:pStyle w:val="TOC1"/>
            <w:tabs>
              <w:tab w:val="left" w:pos="480"/>
              <w:tab w:val="right" w:leader="dot" w:pos="9062"/>
            </w:tabs>
            <w:rPr>
              <w:rFonts w:asciiTheme="minorHAnsi" w:hAnsiTheme="minorHAnsi" w:cstheme="minorBidi"/>
              <w:noProof/>
              <w:kern w:val="2"/>
              <w:sz w:val="22"/>
              <w:szCs w:val="22"/>
              <w:lang w:val="ro-RO" w:eastAsia="ro-RO"/>
            </w:rPr>
          </w:pPr>
          <w:hyperlink w:anchor="_Toc359552274" w:history="1">
            <w:r w:rsidR="00247A62" w:rsidRPr="00DF7E41">
              <w:rPr>
                <w:rStyle w:val="Hyperlink"/>
                <w:noProof/>
              </w:rPr>
              <w:t>3.</w:t>
            </w:r>
            <w:r w:rsidR="00247A62">
              <w:rPr>
                <w:rFonts w:asciiTheme="minorHAnsi" w:hAnsiTheme="minorHAnsi" w:cstheme="minorBidi"/>
                <w:noProof/>
                <w:kern w:val="2"/>
                <w:sz w:val="22"/>
                <w:szCs w:val="22"/>
                <w:lang w:val="ro-RO" w:eastAsia="ro-RO"/>
              </w:rPr>
              <w:tab/>
            </w:r>
            <w:r w:rsidR="00247A62" w:rsidRPr="00DF7E41">
              <w:rPr>
                <w:rStyle w:val="Hyperlink"/>
                <w:noProof/>
              </w:rPr>
              <w:t>Technical details</w:t>
            </w:r>
            <w:r w:rsidR="00247A62">
              <w:rPr>
                <w:noProof/>
                <w:webHidden/>
              </w:rPr>
              <w:tab/>
            </w:r>
            <w:r w:rsidR="00247A62">
              <w:rPr>
                <w:noProof/>
                <w:webHidden/>
              </w:rPr>
              <w:fldChar w:fldCharType="begin"/>
            </w:r>
            <w:r w:rsidR="00247A62">
              <w:rPr>
                <w:noProof/>
                <w:webHidden/>
              </w:rPr>
              <w:instrText xml:space="preserve"> PAGEREF _Toc359552274 \h </w:instrText>
            </w:r>
            <w:r w:rsidR="00247A62">
              <w:rPr>
                <w:noProof/>
                <w:webHidden/>
              </w:rPr>
            </w:r>
            <w:r w:rsidR="00247A62">
              <w:rPr>
                <w:noProof/>
                <w:webHidden/>
              </w:rPr>
              <w:fldChar w:fldCharType="separate"/>
            </w:r>
            <w:r w:rsidR="00DC76C3">
              <w:rPr>
                <w:noProof/>
                <w:webHidden/>
              </w:rPr>
              <w:t>14</w:t>
            </w:r>
            <w:r w:rsidR="00247A62">
              <w:rPr>
                <w:noProof/>
                <w:webHidden/>
              </w:rPr>
              <w:fldChar w:fldCharType="end"/>
            </w:r>
          </w:hyperlink>
        </w:p>
        <w:p w:rsidR="00247A62" w:rsidRDefault="00C27552">
          <w:pPr>
            <w:pStyle w:val="TOC2"/>
            <w:tabs>
              <w:tab w:val="right" w:leader="dot" w:pos="9062"/>
            </w:tabs>
            <w:rPr>
              <w:rFonts w:asciiTheme="minorHAnsi" w:hAnsiTheme="minorHAnsi" w:cstheme="minorBidi"/>
              <w:noProof/>
              <w:kern w:val="2"/>
              <w:sz w:val="22"/>
              <w:szCs w:val="22"/>
              <w:lang w:val="ro-RO" w:eastAsia="ro-RO"/>
            </w:rPr>
          </w:pPr>
          <w:hyperlink w:anchor="_Toc359552275" w:history="1">
            <w:r w:rsidR="00247A62" w:rsidRPr="00DF7E41">
              <w:rPr>
                <w:rStyle w:val="Hyperlink"/>
                <w:noProof/>
              </w:rPr>
              <w:t>Challenges</w:t>
            </w:r>
            <w:r w:rsidR="00247A62">
              <w:rPr>
                <w:noProof/>
                <w:webHidden/>
              </w:rPr>
              <w:tab/>
            </w:r>
            <w:r w:rsidR="00247A62">
              <w:rPr>
                <w:noProof/>
                <w:webHidden/>
              </w:rPr>
              <w:fldChar w:fldCharType="begin"/>
            </w:r>
            <w:r w:rsidR="00247A62">
              <w:rPr>
                <w:noProof/>
                <w:webHidden/>
              </w:rPr>
              <w:instrText xml:space="preserve"> PAGEREF _Toc359552275 \h </w:instrText>
            </w:r>
            <w:r w:rsidR="00247A62">
              <w:rPr>
                <w:noProof/>
                <w:webHidden/>
              </w:rPr>
            </w:r>
            <w:r w:rsidR="00247A62">
              <w:rPr>
                <w:noProof/>
                <w:webHidden/>
              </w:rPr>
              <w:fldChar w:fldCharType="separate"/>
            </w:r>
            <w:r w:rsidR="00DC76C3">
              <w:rPr>
                <w:noProof/>
                <w:webHidden/>
              </w:rPr>
              <w:t>14</w:t>
            </w:r>
            <w:r w:rsidR="00247A62">
              <w:rPr>
                <w:noProof/>
                <w:webHidden/>
              </w:rPr>
              <w:fldChar w:fldCharType="end"/>
            </w:r>
          </w:hyperlink>
        </w:p>
        <w:p w:rsidR="00247A62" w:rsidRDefault="00C27552">
          <w:pPr>
            <w:pStyle w:val="TOC3"/>
            <w:tabs>
              <w:tab w:val="right" w:leader="dot" w:pos="9062"/>
            </w:tabs>
            <w:rPr>
              <w:rFonts w:asciiTheme="minorHAnsi" w:hAnsiTheme="minorHAnsi" w:cstheme="minorBidi"/>
              <w:noProof/>
              <w:kern w:val="2"/>
              <w:sz w:val="22"/>
              <w:szCs w:val="22"/>
              <w:lang w:val="ro-RO" w:eastAsia="ro-RO"/>
            </w:rPr>
          </w:pPr>
          <w:hyperlink w:anchor="_Toc359552276" w:history="1">
            <w:r w:rsidR="00247A62" w:rsidRPr="00DF7E41">
              <w:rPr>
                <w:rStyle w:val="Hyperlink"/>
                <w:noProof/>
              </w:rPr>
              <w:t>Augmented Reality</w:t>
            </w:r>
            <w:r w:rsidR="00247A62">
              <w:rPr>
                <w:noProof/>
                <w:webHidden/>
              </w:rPr>
              <w:tab/>
            </w:r>
            <w:r w:rsidR="00247A62">
              <w:rPr>
                <w:noProof/>
                <w:webHidden/>
              </w:rPr>
              <w:fldChar w:fldCharType="begin"/>
            </w:r>
            <w:r w:rsidR="00247A62">
              <w:rPr>
                <w:noProof/>
                <w:webHidden/>
              </w:rPr>
              <w:instrText xml:space="preserve"> PAGEREF _Toc359552276 \h </w:instrText>
            </w:r>
            <w:r w:rsidR="00247A62">
              <w:rPr>
                <w:noProof/>
                <w:webHidden/>
              </w:rPr>
            </w:r>
            <w:r w:rsidR="00247A62">
              <w:rPr>
                <w:noProof/>
                <w:webHidden/>
              </w:rPr>
              <w:fldChar w:fldCharType="separate"/>
            </w:r>
            <w:r w:rsidR="00DC76C3">
              <w:rPr>
                <w:noProof/>
                <w:webHidden/>
              </w:rPr>
              <w:t>14</w:t>
            </w:r>
            <w:r w:rsidR="00247A62">
              <w:rPr>
                <w:noProof/>
                <w:webHidden/>
              </w:rPr>
              <w:fldChar w:fldCharType="end"/>
            </w:r>
          </w:hyperlink>
        </w:p>
        <w:p w:rsidR="00247A62" w:rsidRDefault="00C27552">
          <w:pPr>
            <w:pStyle w:val="TOC3"/>
            <w:tabs>
              <w:tab w:val="right" w:leader="dot" w:pos="9062"/>
            </w:tabs>
            <w:rPr>
              <w:rFonts w:asciiTheme="minorHAnsi" w:hAnsiTheme="minorHAnsi" w:cstheme="minorBidi"/>
              <w:noProof/>
              <w:kern w:val="2"/>
              <w:sz w:val="22"/>
              <w:szCs w:val="22"/>
              <w:lang w:val="ro-RO" w:eastAsia="ro-RO"/>
            </w:rPr>
          </w:pPr>
          <w:hyperlink w:anchor="_Toc359552277" w:history="1">
            <w:r w:rsidR="00247A62" w:rsidRPr="00DF7E41">
              <w:rPr>
                <w:rStyle w:val="Hyperlink"/>
                <w:noProof/>
              </w:rPr>
              <w:t>Recommender systems</w:t>
            </w:r>
            <w:r w:rsidR="00247A62">
              <w:rPr>
                <w:noProof/>
                <w:webHidden/>
              </w:rPr>
              <w:tab/>
            </w:r>
            <w:r w:rsidR="00247A62">
              <w:rPr>
                <w:noProof/>
                <w:webHidden/>
              </w:rPr>
              <w:fldChar w:fldCharType="begin"/>
            </w:r>
            <w:r w:rsidR="00247A62">
              <w:rPr>
                <w:noProof/>
                <w:webHidden/>
              </w:rPr>
              <w:instrText xml:space="preserve"> PAGEREF _Toc359552277 \h </w:instrText>
            </w:r>
            <w:r w:rsidR="00247A62">
              <w:rPr>
                <w:noProof/>
                <w:webHidden/>
              </w:rPr>
            </w:r>
            <w:r w:rsidR="00247A62">
              <w:rPr>
                <w:noProof/>
                <w:webHidden/>
              </w:rPr>
              <w:fldChar w:fldCharType="separate"/>
            </w:r>
            <w:r w:rsidR="00DC76C3">
              <w:rPr>
                <w:noProof/>
                <w:webHidden/>
              </w:rPr>
              <w:t>20</w:t>
            </w:r>
            <w:r w:rsidR="00247A62">
              <w:rPr>
                <w:noProof/>
                <w:webHidden/>
              </w:rPr>
              <w:fldChar w:fldCharType="end"/>
            </w:r>
          </w:hyperlink>
        </w:p>
        <w:p w:rsidR="00247A62" w:rsidRDefault="00C27552">
          <w:pPr>
            <w:pStyle w:val="TOC2"/>
            <w:tabs>
              <w:tab w:val="right" w:leader="dot" w:pos="9062"/>
            </w:tabs>
            <w:rPr>
              <w:rFonts w:asciiTheme="minorHAnsi" w:hAnsiTheme="minorHAnsi" w:cstheme="minorBidi"/>
              <w:noProof/>
              <w:kern w:val="2"/>
              <w:sz w:val="22"/>
              <w:szCs w:val="22"/>
              <w:lang w:val="ro-RO" w:eastAsia="ro-RO"/>
            </w:rPr>
          </w:pPr>
          <w:hyperlink w:anchor="_Toc359552278" w:history="1">
            <w:r w:rsidR="00247A62" w:rsidRPr="00DF7E41">
              <w:rPr>
                <w:rStyle w:val="Hyperlink"/>
                <w:noProof/>
              </w:rPr>
              <w:t>Technologies</w:t>
            </w:r>
            <w:r w:rsidR="00247A62">
              <w:rPr>
                <w:noProof/>
                <w:webHidden/>
              </w:rPr>
              <w:tab/>
            </w:r>
            <w:r w:rsidR="00247A62">
              <w:rPr>
                <w:noProof/>
                <w:webHidden/>
              </w:rPr>
              <w:fldChar w:fldCharType="begin"/>
            </w:r>
            <w:r w:rsidR="00247A62">
              <w:rPr>
                <w:noProof/>
                <w:webHidden/>
              </w:rPr>
              <w:instrText xml:space="preserve"> PAGEREF _Toc359552278 \h </w:instrText>
            </w:r>
            <w:r w:rsidR="00247A62">
              <w:rPr>
                <w:noProof/>
                <w:webHidden/>
              </w:rPr>
            </w:r>
            <w:r w:rsidR="00247A62">
              <w:rPr>
                <w:noProof/>
                <w:webHidden/>
              </w:rPr>
              <w:fldChar w:fldCharType="separate"/>
            </w:r>
            <w:r w:rsidR="00DC76C3">
              <w:rPr>
                <w:noProof/>
                <w:webHidden/>
              </w:rPr>
              <w:t>22</w:t>
            </w:r>
            <w:r w:rsidR="00247A62">
              <w:rPr>
                <w:noProof/>
                <w:webHidden/>
              </w:rPr>
              <w:fldChar w:fldCharType="end"/>
            </w:r>
          </w:hyperlink>
        </w:p>
        <w:p w:rsidR="00247A62" w:rsidRDefault="00C27552">
          <w:pPr>
            <w:pStyle w:val="TOC3"/>
            <w:tabs>
              <w:tab w:val="right" w:leader="dot" w:pos="9062"/>
            </w:tabs>
            <w:rPr>
              <w:rFonts w:asciiTheme="minorHAnsi" w:hAnsiTheme="minorHAnsi" w:cstheme="minorBidi"/>
              <w:noProof/>
              <w:kern w:val="2"/>
              <w:sz w:val="22"/>
              <w:szCs w:val="22"/>
              <w:lang w:val="ro-RO" w:eastAsia="ro-RO"/>
            </w:rPr>
          </w:pPr>
          <w:hyperlink w:anchor="_Toc359552279" w:history="1">
            <w:r w:rsidR="00247A62" w:rsidRPr="00DF7E41">
              <w:rPr>
                <w:rStyle w:val="Hyperlink"/>
                <w:noProof/>
              </w:rPr>
              <w:t>Background</w:t>
            </w:r>
            <w:r w:rsidR="00247A62">
              <w:rPr>
                <w:noProof/>
                <w:webHidden/>
              </w:rPr>
              <w:tab/>
            </w:r>
            <w:r w:rsidR="00247A62">
              <w:rPr>
                <w:noProof/>
                <w:webHidden/>
              </w:rPr>
              <w:fldChar w:fldCharType="begin"/>
            </w:r>
            <w:r w:rsidR="00247A62">
              <w:rPr>
                <w:noProof/>
                <w:webHidden/>
              </w:rPr>
              <w:instrText xml:space="preserve"> PAGEREF _Toc359552279 \h </w:instrText>
            </w:r>
            <w:r w:rsidR="00247A62">
              <w:rPr>
                <w:noProof/>
                <w:webHidden/>
              </w:rPr>
            </w:r>
            <w:r w:rsidR="00247A62">
              <w:rPr>
                <w:noProof/>
                <w:webHidden/>
              </w:rPr>
              <w:fldChar w:fldCharType="separate"/>
            </w:r>
            <w:r w:rsidR="00DC76C3">
              <w:rPr>
                <w:noProof/>
                <w:webHidden/>
              </w:rPr>
              <w:t>22</w:t>
            </w:r>
            <w:r w:rsidR="00247A62">
              <w:rPr>
                <w:noProof/>
                <w:webHidden/>
              </w:rPr>
              <w:fldChar w:fldCharType="end"/>
            </w:r>
          </w:hyperlink>
        </w:p>
        <w:p w:rsidR="00247A62" w:rsidRDefault="00C27552">
          <w:pPr>
            <w:pStyle w:val="TOC3"/>
            <w:tabs>
              <w:tab w:val="right" w:leader="dot" w:pos="9062"/>
            </w:tabs>
            <w:rPr>
              <w:rFonts w:asciiTheme="minorHAnsi" w:hAnsiTheme="minorHAnsi" w:cstheme="minorBidi"/>
              <w:noProof/>
              <w:kern w:val="2"/>
              <w:sz w:val="22"/>
              <w:szCs w:val="22"/>
              <w:lang w:val="ro-RO" w:eastAsia="ro-RO"/>
            </w:rPr>
          </w:pPr>
          <w:hyperlink w:anchor="_Toc359552280" w:history="1">
            <w:r w:rsidR="00247A62" w:rsidRPr="00DF7E41">
              <w:rPr>
                <w:rStyle w:val="Hyperlink"/>
                <w:noProof/>
              </w:rPr>
              <w:t>Wikitude</w:t>
            </w:r>
            <w:r w:rsidR="00247A62">
              <w:rPr>
                <w:noProof/>
                <w:webHidden/>
              </w:rPr>
              <w:tab/>
            </w:r>
            <w:r w:rsidR="00247A62">
              <w:rPr>
                <w:noProof/>
                <w:webHidden/>
              </w:rPr>
              <w:fldChar w:fldCharType="begin"/>
            </w:r>
            <w:r w:rsidR="00247A62">
              <w:rPr>
                <w:noProof/>
                <w:webHidden/>
              </w:rPr>
              <w:instrText xml:space="preserve"> PAGEREF _Toc359552280 \h </w:instrText>
            </w:r>
            <w:r w:rsidR="00247A62">
              <w:rPr>
                <w:noProof/>
                <w:webHidden/>
              </w:rPr>
            </w:r>
            <w:r w:rsidR="00247A62">
              <w:rPr>
                <w:noProof/>
                <w:webHidden/>
              </w:rPr>
              <w:fldChar w:fldCharType="separate"/>
            </w:r>
            <w:r w:rsidR="00DC76C3">
              <w:rPr>
                <w:noProof/>
                <w:webHidden/>
              </w:rPr>
              <w:t>23</w:t>
            </w:r>
            <w:r w:rsidR="00247A62">
              <w:rPr>
                <w:noProof/>
                <w:webHidden/>
              </w:rPr>
              <w:fldChar w:fldCharType="end"/>
            </w:r>
          </w:hyperlink>
        </w:p>
        <w:p w:rsidR="00247A62" w:rsidRDefault="00C27552">
          <w:pPr>
            <w:pStyle w:val="TOC3"/>
            <w:tabs>
              <w:tab w:val="right" w:leader="dot" w:pos="9062"/>
            </w:tabs>
            <w:rPr>
              <w:rFonts w:asciiTheme="minorHAnsi" w:hAnsiTheme="minorHAnsi" w:cstheme="minorBidi"/>
              <w:noProof/>
              <w:kern w:val="2"/>
              <w:sz w:val="22"/>
              <w:szCs w:val="22"/>
              <w:lang w:val="ro-RO" w:eastAsia="ro-RO"/>
            </w:rPr>
          </w:pPr>
          <w:hyperlink w:anchor="_Toc359552281" w:history="1">
            <w:r w:rsidR="00247A62" w:rsidRPr="00DF7E41">
              <w:rPr>
                <w:rStyle w:val="Hyperlink"/>
                <w:noProof/>
              </w:rPr>
              <w:t>Lungo.js Framework</w:t>
            </w:r>
            <w:r w:rsidR="00247A62">
              <w:rPr>
                <w:noProof/>
                <w:webHidden/>
              </w:rPr>
              <w:tab/>
            </w:r>
            <w:r w:rsidR="00247A62">
              <w:rPr>
                <w:noProof/>
                <w:webHidden/>
              </w:rPr>
              <w:fldChar w:fldCharType="begin"/>
            </w:r>
            <w:r w:rsidR="00247A62">
              <w:rPr>
                <w:noProof/>
                <w:webHidden/>
              </w:rPr>
              <w:instrText xml:space="preserve"> PAGEREF _Toc359552281 \h </w:instrText>
            </w:r>
            <w:r w:rsidR="00247A62">
              <w:rPr>
                <w:noProof/>
                <w:webHidden/>
              </w:rPr>
            </w:r>
            <w:r w:rsidR="00247A62">
              <w:rPr>
                <w:noProof/>
                <w:webHidden/>
              </w:rPr>
              <w:fldChar w:fldCharType="separate"/>
            </w:r>
            <w:r w:rsidR="00DC76C3">
              <w:rPr>
                <w:noProof/>
                <w:webHidden/>
              </w:rPr>
              <w:t>25</w:t>
            </w:r>
            <w:r w:rsidR="00247A62">
              <w:rPr>
                <w:noProof/>
                <w:webHidden/>
              </w:rPr>
              <w:fldChar w:fldCharType="end"/>
            </w:r>
          </w:hyperlink>
        </w:p>
        <w:p w:rsidR="00247A62" w:rsidRDefault="00C27552">
          <w:pPr>
            <w:pStyle w:val="TOC3"/>
            <w:tabs>
              <w:tab w:val="right" w:leader="dot" w:pos="9062"/>
            </w:tabs>
            <w:rPr>
              <w:rFonts w:asciiTheme="minorHAnsi" w:hAnsiTheme="minorHAnsi" w:cstheme="minorBidi"/>
              <w:noProof/>
              <w:kern w:val="2"/>
              <w:sz w:val="22"/>
              <w:szCs w:val="22"/>
              <w:lang w:val="ro-RO" w:eastAsia="ro-RO"/>
            </w:rPr>
          </w:pPr>
          <w:hyperlink w:anchor="_Toc359552282" w:history="1">
            <w:r w:rsidR="00247A62" w:rsidRPr="00DF7E41">
              <w:rPr>
                <w:rStyle w:val="Hyperlink"/>
                <w:noProof/>
              </w:rPr>
              <w:t>CouchDB</w:t>
            </w:r>
            <w:r w:rsidR="00247A62">
              <w:rPr>
                <w:noProof/>
                <w:webHidden/>
              </w:rPr>
              <w:tab/>
            </w:r>
            <w:r w:rsidR="00247A62">
              <w:rPr>
                <w:noProof/>
                <w:webHidden/>
              </w:rPr>
              <w:fldChar w:fldCharType="begin"/>
            </w:r>
            <w:r w:rsidR="00247A62">
              <w:rPr>
                <w:noProof/>
                <w:webHidden/>
              </w:rPr>
              <w:instrText xml:space="preserve"> PAGEREF _Toc359552282 \h </w:instrText>
            </w:r>
            <w:r w:rsidR="00247A62">
              <w:rPr>
                <w:noProof/>
                <w:webHidden/>
              </w:rPr>
            </w:r>
            <w:r w:rsidR="00247A62">
              <w:rPr>
                <w:noProof/>
                <w:webHidden/>
              </w:rPr>
              <w:fldChar w:fldCharType="separate"/>
            </w:r>
            <w:r w:rsidR="00DC76C3">
              <w:rPr>
                <w:noProof/>
                <w:webHidden/>
              </w:rPr>
              <w:t>25</w:t>
            </w:r>
            <w:r w:rsidR="00247A62">
              <w:rPr>
                <w:noProof/>
                <w:webHidden/>
              </w:rPr>
              <w:fldChar w:fldCharType="end"/>
            </w:r>
          </w:hyperlink>
        </w:p>
        <w:p w:rsidR="00247A62" w:rsidRDefault="00C27552">
          <w:pPr>
            <w:pStyle w:val="TOC3"/>
            <w:tabs>
              <w:tab w:val="right" w:leader="dot" w:pos="9062"/>
            </w:tabs>
            <w:rPr>
              <w:rFonts w:asciiTheme="minorHAnsi" w:hAnsiTheme="minorHAnsi" w:cstheme="minorBidi"/>
              <w:noProof/>
              <w:kern w:val="2"/>
              <w:sz w:val="22"/>
              <w:szCs w:val="22"/>
              <w:lang w:val="ro-RO" w:eastAsia="ro-RO"/>
            </w:rPr>
          </w:pPr>
          <w:hyperlink w:anchor="_Toc359552283" w:history="1">
            <w:r w:rsidR="00247A62" w:rsidRPr="00DF7E41">
              <w:rPr>
                <w:rStyle w:val="Hyperlink"/>
                <w:noProof/>
              </w:rPr>
              <w:t xml:space="preserve">HTML5  </w:t>
            </w:r>
            <w:r w:rsidR="00247A62">
              <w:rPr>
                <w:noProof/>
                <w:webHidden/>
              </w:rPr>
              <w:tab/>
            </w:r>
            <w:r w:rsidR="00247A62">
              <w:rPr>
                <w:noProof/>
                <w:webHidden/>
              </w:rPr>
              <w:fldChar w:fldCharType="begin"/>
            </w:r>
            <w:r w:rsidR="00247A62">
              <w:rPr>
                <w:noProof/>
                <w:webHidden/>
              </w:rPr>
              <w:instrText xml:space="preserve"> PAGEREF _Toc359552283 \h </w:instrText>
            </w:r>
            <w:r w:rsidR="00247A62">
              <w:rPr>
                <w:noProof/>
                <w:webHidden/>
              </w:rPr>
            </w:r>
            <w:r w:rsidR="00247A62">
              <w:rPr>
                <w:noProof/>
                <w:webHidden/>
              </w:rPr>
              <w:fldChar w:fldCharType="separate"/>
            </w:r>
            <w:r w:rsidR="00DC76C3">
              <w:rPr>
                <w:noProof/>
                <w:webHidden/>
              </w:rPr>
              <w:t>26</w:t>
            </w:r>
            <w:r w:rsidR="00247A62">
              <w:rPr>
                <w:noProof/>
                <w:webHidden/>
              </w:rPr>
              <w:fldChar w:fldCharType="end"/>
            </w:r>
          </w:hyperlink>
        </w:p>
        <w:p w:rsidR="00247A62" w:rsidRDefault="00C27552">
          <w:pPr>
            <w:pStyle w:val="TOC3"/>
            <w:tabs>
              <w:tab w:val="right" w:leader="dot" w:pos="9062"/>
            </w:tabs>
            <w:rPr>
              <w:rFonts w:asciiTheme="minorHAnsi" w:hAnsiTheme="minorHAnsi" w:cstheme="minorBidi"/>
              <w:noProof/>
              <w:kern w:val="2"/>
              <w:sz w:val="22"/>
              <w:szCs w:val="22"/>
              <w:lang w:val="ro-RO" w:eastAsia="ro-RO"/>
            </w:rPr>
          </w:pPr>
          <w:hyperlink w:anchor="_Toc359552284" w:history="1">
            <w:r w:rsidR="00247A62" w:rsidRPr="00DF7E41">
              <w:rPr>
                <w:rStyle w:val="Hyperlink"/>
                <w:noProof/>
              </w:rPr>
              <w:t xml:space="preserve">CSS3  </w:t>
            </w:r>
            <w:r w:rsidR="00247A62">
              <w:rPr>
                <w:noProof/>
                <w:webHidden/>
              </w:rPr>
              <w:tab/>
            </w:r>
            <w:r w:rsidR="00247A62">
              <w:rPr>
                <w:noProof/>
                <w:webHidden/>
              </w:rPr>
              <w:fldChar w:fldCharType="begin"/>
            </w:r>
            <w:r w:rsidR="00247A62">
              <w:rPr>
                <w:noProof/>
                <w:webHidden/>
              </w:rPr>
              <w:instrText xml:space="preserve"> PAGEREF _Toc359552284 \h </w:instrText>
            </w:r>
            <w:r w:rsidR="00247A62">
              <w:rPr>
                <w:noProof/>
                <w:webHidden/>
              </w:rPr>
            </w:r>
            <w:r w:rsidR="00247A62">
              <w:rPr>
                <w:noProof/>
                <w:webHidden/>
              </w:rPr>
              <w:fldChar w:fldCharType="separate"/>
            </w:r>
            <w:r w:rsidR="00DC76C3">
              <w:rPr>
                <w:noProof/>
                <w:webHidden/>
              </w:rPr>
              <w:t>27</w:t>
            </w:r>
            <w:r w:rsidR="00247A62">
              <w:rPr>
                <w:noProof/>
                <w:webHidden/>
              </w:rPr>
              <w:fldChar w:fldCharType="end"/>
            </w:r>
          </w:hyperlink>
        </w:p>
        <w:p w:rsidR="00247A62" w:rsidRDefault="00C27552">
          <w:pPr>
            <w:pStyle w:val="TOC3"/>
            <w:tabs>
              <w:tab w:val="right" w:leader="dot" w:pos="9062"/>
            </w:tabs>
            <w:rPr>
              <w:rFonts w:asciiTheme="minorHAnsi" w:hAnsiTheme="minorHAnsi" w:cstheme="minorBidi"/>
              <w:noProof/>
              <w:kern w:val="2"/>
              <w:sz w:val="22"/>
              <w:szCs w:val="22"/>
              <w:lang w:val="ro-RO" w:eastAsia="ro-RO"/>
            </w:rPr>
          </w:pPr>
          <w:hyperlink w:anchor="_Toc359552285" w:history="1">
            <w:r w:rsidR="00247A62" w:rsidRPr="00DF7E41">
              <w:rPr>
                <w:rStyle w:val="Hyperlink"/>
                <w:noProof/>
              </w:rPr>
              <w:t>JAVASCRIPT</w:t>
            </w:r>
            <w:r w:rsidR="00247A62">
              <w:rPr>
                <w:noProof/>
                <w:webHidden/>
              </w:rPr>
              <w:tab/>
            </w:r>
            <w:r w:rsidR="00247A62">
              <w:rPr>
                <w:noProof/>
                <w:webHidden/>
              </w:rPr>
              <w:fldChar w:fldCharType="begin"/>
            </w:r>
            <w:r w:rsidR="00247A62">
              <w:rPr>
                <w:noProof/>
                <w:webHidden/>
              </w:rPr>
              <w:instrText xml:space="preserve"> PAGEREF _Toc359552285 \h </w:instrText>
            </w:r>
            <w:r w:rsidR="00247A62">
              <w:rPr>
                <w:noProof/>
                <w:webHidden/>
              </w:rPr>
            </w:r>
            <w:r w:rsidR="00247A62">
              <w:rPr>
                <w:noProof/>
                <w:webHidden/>
              </w:rPr>
              <w:fldChar w:fldCharType="separate"/>
            </w:r>
            <w:r w:rsidR="00DC76C3">
              <w:rPr>
                <w:noProof/>
                <w:webHidden/>
              </w:rPr>
              <w:t>28</w:t>
            </w:r>
            <w:r w:rsidR="00247A62">
              <w:rPr>
                <w:noProof/>
                <w:webHidden/>
              </w:rPr>
              <w:fldChar w:fldCharType="end"/>
            </w:r>
          </w:hyperlink>
        </w:p>
        <w:p w:rsidR="00247A62" w:rsidRDefault="00C27552">
          <w:pPr>
            <w:pStyle w:val="TOC3"/>
            <w:tabs>
              <w:tab w:val="right" w:leader="dot" w:pos="9062"/>
            </w:tabs>
            <w:rPr>
              <w:rFonts w:asciiTheme="minorHAnsi" w:hAnsiTheme="minorHAnsi" w:cstheme="minorBidi"/>
              <w:noProof/>
              <w:kern w:val="2"/>
              <w:sz w:val="22"/>
              <w:szCs w:val="22"/>
              <w:lang w:val="ro-RO" w:eastAsia="ro-RO"/>
            </w:rPr>
          </w:pPr>
          <w:hyperlink w:anchor="_Toc359552286" w:history="1">
            <w:r w:rsidR="00247A62" w:rsidRPr="00DF7E41">
              <w:rPr>
                <w:rStyle w:val="Hyperlink"/>
                <w:noProof/>
              </w:rPr>
              <w:t>JSON</w:t>
            </w:r>
            <w:r w:rsidR="00247A62">
              <w:rPr>
                <w:noProof/>
                <w:webHidden/>
              </w:rPr>
              <w:tab/>
            </w:r>
            <w:r w:rsidR="00247A62">
              <w:rPr>
                <w:noProof/>
                <w:webHidden/>
              </w:rPr>
              <w:fldChar w:fldCharType="begin"/>
            </w:r>
            <w:r w:rsidR="00247A62">
              <w:rPr>
                <w:noProof/>
                <w:webHidden/>
              </w:rPr>
              <w:instrText xml:space="preserve"> PAGEREF _Toc359552286 \h </w:instrText>
            </w:r>
            <w:r w:rsidR="00247A62">
              <w:rPr>
                <w:noProof/>
                <w:webHidden/>
              </w:rPr>
            </w:r>
            <w:r w:rsidR="00247A62">
              <w:rPr>
                <w:noProof/>
                <w:webHidden/>
              </w:rPr>
              <w:fldChar w:fldCharType="separate"/>
            </w:r>
            <w:r w:rsidR="00DC76C3">
              <w:rPr>
                <w:noProof/>
                <w:webHidden/>
              </w:rPr>
              <w:t>29</w:t>
            </w:r>
            <w:r w:rsidR="00247A62">
              <w:rPr>
                <w:noProof/>
                <w:webHidden/>
              </w:rPr>
              <w:fldChar w:fldCharType="end"/>
            </w:r>
          </w:hyperlink>
        </w:p>
        <w:p w:rsidR="00247A62" w:rsidRDefault="00C27552">
          <w:pPr>
            <w:pStyle w:val="TOC3"/>
            <w:tabs>
              <w:tab w:val="right" w:leader="dot" w:pos="9062"/>
            </w:tabs>
            <w:rPr>
              <w:rFonts w:asciiTheme="minorHAnsi" w:hAnsiTheme="minorHAnsi" w:cstheme="minorBidi"/>
              <w:noProof/>
              <w:kern w:val="2"/>
              <w:sz w:val="22"/>
              <w:szCs w:val="22"/>
              <w:lang w:val="ro-RO" w:eastAsia="ro-RO"/>
            </w:rPr>
          </w:pPr>
          <w:hyperlink w:anchor="_Toc359552287" w:history="1">
            <w:r w:rsidR="00247A62" w:rsidRPr="00DF7E41">
              <w:rPr>
                <w:rStyle w:val="Hyperlink"/>
                <w:noProof/>
              </w:rPr>
              <w:t>APIs</w:t>
            </w:r>
            <w:r w:rsidR="00247A62">
              <w:rPr>
                <w:noProof/>
                <w:webHidden/>
              </w:rPr>
              <w:tab/>
            </w:r>
            <w:r w:rsidR="00247A62">
              <w:rPr>
                <w:noProof/>
                <w:webHidden/>
              </w:rPr>
              <w:fldChar w:fldCharType="begin"/>
            </w:r>
            <w:r w:rsidR="00247A62">
              <w:rPr>
                <w:noProof/>
                <w:webHidden/>
              </w:rPr>
              <w:instrText xml:space="preserve"> PAGEREF _Toc359552287 \h </w:instrText>
            </w:r>
            <w:r w:rsidR="00247A62">
              <w:rPr>
                <w:noProof/>
                <w:webHidden/>
              </w:rPr>
            </w:r>
            <w:r w:rsidR="00247A62">
              <w:rPr>
                <w:noProof/>
                <w:webHidden/>
              </w:rPr>
              <w:fldChar w:fldCharType="separate"/>
            </w:r>
            <w:r w:rsidR="00DC76C3">
              <w:rPr>
                <w:noProof/>
                <w:webHidden/>
              </w:rPr>
              <w:t>30</w:t>
            </w:r>
            <w:r w:rsidR="00247A62">
              <w:rPr>
                <w:noProof/>
                <w:webHidden/>
              </w:rPr>
              <w:fldChar w:fldCharType="end"/>
            </w:r>
          </w:hyperlink>
        </w:p>
        <w:p w:rsidR="00247A62" w:rsidRDefault="00C27552">
          <w:pPr>
            <w:pStyle w:val="TOC2"/>
            <w:tabs>
              <w:tab w:val="right" w:leader="dot" w:pos="9062"/>
            </w:tabs>
            <w:rPr>
              <w:rFonts w:asciiTheme="minorHAnsi" w:hAnsiTheme="minorHAnsi" w:cstheme="minorBidi"/>
              <w:noProof/>
              <w:kern w:val="2"/>
              <w:sz w:val="22"/>
              <w:szCs w:val="22"/>
              <w:lang w:val="ro-RO" w:eastAsia="ro-RO"/>
            </w:rPr>
          </w:pPr>
          <w:hyperlink w:anchor="_Toc359552288" w:history="1">
            <w:r w:rsidR="00247A62" w:rsidRPr="00DF7E41">
              <w:rPr>
                <w:rStyle w:val="Hyperlink"/>
                <w:noProof/>
              </w:rPr>
              <w:t>Architecture</w:t>
            </w:r>
            <w:r w:rsidR="00247A62">
              <w:rPr>
                <w:noProof/>
                <w:webHidden/>
              </w:rPr>
              <w:tab/>
            </w:r>
            <w:r w:rsidR="00247A62">
              <w:rPr>
                <w:noProof/>
                <w:webHidden/>
              </w:rPr>
              <w:fldChar w:fldCharType="begin"/>
            </w:r>
            <w:r w:rsidR="00247A62">
              <w:rPr>
                <w:noProof/>
                <w:webHidden/>
              </w:rPr>
              <w:instrText xml:space="preserve"> PAGEREF _Toc359552288 \h </w:instrText>
            </w:r>
            <w:r w:rsidR="00247A62">
              <w:rPr>
                <w:noProof/>
                <w:webHidden/>
              </w:rPr>
            </w:r>
            <w:r w:rsidR="00247A62">
              <w:rPr>
                <w:noProof/>
                <w:webHidden/>
              </w:rPr>
              <w:fldChar w:fldCharType="separate"/>
            </w:r>
            <w:r w:rsidR="00DC76C3">
              <w:rPr>
                <w:noProof/>
                <w:webHidden/>
              </w:rPr>
              <w:t>31</w:t>
            </w:r>
            <w:r w:rsidR="00247A62">
              <w:rPr>
                <w:noProof/>
                <w:webHidden/>
              </w:rPr>
              <w:fldChar w:fldCharType="end"/>
            </w:r>
          </w:hyperlink>
        </w:p>
        <w:p w:rsidR="00247A62" w:rsidRDefault="00C27552">
          <w:pPr>
            <w:pStyle w:val="TOC1"/>
            <w:tabs>
              <w:tab w:val="left" w:pos="480"/>
              <w:tab w:val="right" w:leader="dot" w:pos="9062"/>
            </w:tabs>
            <w:rPr>
              <w:rFonts w:asciiTheme="minorHAnsi" w:hAnsiTheme="minorHAnsi" w:cstheme="minorBidi"/>
              <w:noProof/>
              <w:kern w:val="2"/>
              <w:sz w:val="22"/>
              <w:szCs w:val="22"/>
              <w:lang w:val="ro-RO" w:eastAsia="ro-RO"/>
            </w:rPr>
          </w:pPr>
          <w:hyperlink w:anchor="_Toc359552289" w:history="1">
            <w:r w:rsidR="00247A62" w:rsidRPr="00DF7E41">
              <w:rPr>
                <w:rStyle w:val="Hyperlink"/>
                <w:noProof/>
              </w:rPr>
              <w:t>4.</w:t>
            </w:r>
            <w:r w:rsidR="00247A62">
              <w:rPr>
                <w:rFonts w:asciiTheme="minorHAnsi" w:hAnsiTheme="minorHAnsi" w:cstheme="minorBidi"/>
                <w:noProof/>
                <w:kern w:val="2"/>
                <w:sz w:val="22"/>
                <w:szCs w:val="22"/>
                <w:lang w:val="ro-RO" w:eastAsia="ro-RO"/>
              </w:rPr>
              <w:tab/>
            </w:r>
            <w:r w:rsidR="00247A62" w:rsidRPr="00DF7E41">
              <w:rPr>
                <w:rStyle w:val="Hyperlink"/>
                <w:noProof/>
              </w:rPr>
              <w:t>Conclusions</w:t>
            </w:r>
            <w:r w:rsidR="00247A62">
              <w:rPr>
                <w:noProof/>
                <w:webHidden/>
              </w:rPr>
              <w:tab/>
            </w:r>
            <w:r w:rsidR="00247A62">
              <w:rPr>
                <w:noProof/>
                <w:webHidden/>
              </w:rPr>
              <w:fldChar w:fldCharType="begin"/>
            </w:r>
            <w:r w:rsidR="00247A62">
              <w:rPr>
                <w:noProof/>
                <w:webHidden/>
              </w:rPr>
              <w:instrText xml:space="preserve"> PAGEREF _Toc359552289 \h </w:instrText>
            </w:r>
            <w:r w:rsidR="00247A62">
              <w:rPr>
                <w:noProof/>
                <w:webHidden/>
              </w:rPr>
            </w:r>
            <w:r w:rsidR="00247A62">
              <w:rPr>
                <w:noProof/>
                <w:webHidden/>
              </w:rPr>
              <w:fldChar w:fldCharType="separate"/>
            </w:r>
            <w:r w:rsidR="00DC76C3">
              <w:rPr>
                <w:noProof/>
                <w:webHidden/>
              </w:rPr>
              <w:t>34</w:t>
            </w:r>
            <w:r w:rsidR="00247A62">
              <w:rPr>
                <w:noProof/>
                <w:webHidden/>
              </w:rPr>
              <w:fldChar w:fldCharType="end"/>
            </w:r>
          </w:hyperlink>
        </w:p>
        <w:p w:rsidR="00247A62" w:rsidRDefault="00C27552">
          <w:pPr>
            <w:pStyle w:val="TOC2"/>
            <w:tabs>
              <w:tab w:val="right" w:leader="dot" w:pos="9062"/>
            </w:tabs>
            <w:rPr>
              <w:rFonts w:asciiTheme="minorHAnsi" w:hAnsiTheme="minorHAnsi" w:cstheme="minorBidi"/>
              <w:noProof/>
              <w:kern w:val="2"/>
              <w:sz w:val="22"/>
              <w:szCs w:val="22"/>
              <w:lang w:val="ro-RO" w:eastAsia="ro-RO"/>
            </w:rPr>
          </w:pPr>
          <w:hyperlink w:anchor="_Toc359552290" w:history="1">
            <w:r w:rsidR="00247A62" w:rsidRPr="00DF7E41">
              <w:rPr>
                <w:rStyle w:val="Hyperlink"/>
                <w:noProof/>
              </w:rPr>
              <w:t>Case study</w:t>
            </w:r>
            <w:r w:rsidR="00247A62">
              <w:rPr>
                <w:noProof/>
                <w:webHidden/>
              </w:rPr>
              <w:tab/>
            </w:r>
            <w:r w:rsidR="00247A62">
              <w:rPr>
                <w:noProof/>
                <w:webHidden/>
              </w:rPr>
              <w:fldChar w:fldCharType="begin"/>
            </w:r>
            <w:r w:rsidR="00247A62">
              <w:rPr>
                <w:noProof/>
                <w:webHidden/>
              </w:rPr>
              <w:instrText xml:space="preserve"> PAGEREF _Toc359552290 \h </w:instrText>
            </w:r>
            <w:r w:rsidR="00247A62">
              <w:rPr>
                <w:noProof/>
                <w:webHidden/>
              </w:rPr>
            </w:r>
            <w:r w:rsidR="00247A62">
              <w:rPr>
                <w:noProof/>
                <w:webHidden/>
              </w:rPr>
              <w:fldChar w:fldCharType="separate"/>
            </w:r>
            <w:r w:rsidR="00DC76C3">
              <w:rPr>
                <w:noProof/>
                <w:webHidden/>
              </w:rPr>
              <w:t>34</w:t>
            </w:r>
            <w:r w:rsidR="00247A62">
              <w:rPr>
                <w:noProof/>
                <w:webHidden/>
              </w:rPr>
              <w:fldChar w:fldCharType="end"/>
            </w:r>
          </w:hyperlink>
        </w:p>
        <w:p w:rsidR="00247A62" w:rsidRDefault="00C27552">
          <w:pPr>
            <w:pStyle w:val="TOC2"/>
            <w:tabs>
              <w:tab w:val="right" w:leader="dot" w:pos="9062"/>
            </w:tabs>
            <w:rPr>
              <w:rFonts w:asciiTheme="minorHAnsi" w:hAnsiTheme="minorHAnsi" w:cstheme="minorBidi"/>
              <w:noProof/>
              <w:kern w:val="2"/>
              <w:sz w:val="22"/>
              <w:szCs w:val="22"/>
              <w:lang w:val="ro-RO" w:eastAsia="ro-RO"/>
            </w:rPr>
          </w:pPr>
          <w:hyperlink w:anchor="_Toc359552291" w:history="1">
            <w:r w:rsidR="00247A62" w:rsidRPr="00DF7E41">
              <w:rPr>
                <w:rStyle w:val="Hyperlink"/>
                <w:noProof/>
              </w:rPr>
              <w:t>Other uses of AR</w:t>
            </w:r>
            <w:r w:rsidR="00247A62">
              <w:rPr>
                <w:noProof/>
                <w:webHidden/>
              </w:rPr>
              <w:tab/>
            </w:r>
            <w:r w:rsidR="00247A62">
              <w:rPr>
                <w:noProof/>
                <w:webHidden/>
              </w:rPr>
              <w:fldChar w:fldCharType="begin"/>
            </w:r>
            <w:r w:rsidR="00247A62">
              <w:rPr>
                <w:noProof/>
                <w:webHidden/>
              </w:rPr>
              <w:instrText xml:space="preserve"> PAGEREF _Toc359552291 \h </w:instrText>
            </w:r>
            <w:r w:rsidR="00247A62">
              <w:rPr>
                <w:noProof/>
                <w:webHidden/>
              </w:rPr>
            </w:r>
            <w:r w:rsidR="00247A62">
              <w:rPr>
                <w:noProof/>
                <w:webHidden/>
              </w:rPr>
              <w:fldChar w:fldCharType="separate"/>
            </w:r>
            <w:r w:rsidR="00DC76C3">
              <w:rPr>
                <w:noProof/>
                <w:webHidden/>
              </w:rPr>
              <w:t>34</w:t>
            </w:r>
            <w:r w:rsidR="00247A62">
              <w:rPr>
                <w:noProof/>
                <w:webHidden/>
              </w:rPr>
              <w:fldChar w:fldCharType="end"/>
            </w:r>
          </w:hyperlink>
        </w:p>
        <w:p w:rsidR="00247A62" w:rsidRDefault="00C27552">
          <w:pPr>
            <w:pStyle w:val="TOC1"/>
            <w:tabs>
              <w:tab w:val="left" w:pos="480"/>
              <w:tab w:val="right" w:leader="dot" w:pos="9062"/>
            </w:tabs>
            <w:rPr>
              <w:rFonts w:asciiTheme="minorHAnsi" w:hAnsiTheme="minorHAnsi" w:cstheme="minorBidi"/>
              <w:noProof/>
              <w:kern w:val="2"/>
              <w:sz w:val="22"/>
              <w:szCs w:val="22"/>
              <w:lang w:val="ro-RO" w:eastAsia="ro-RO"/>
            </w:rPr>
          </w:pPr>
          <w:hyperlink w:anchor="_Toc359552292" w:history="1">
            <w:r w:rsidR="00247A62" w:rsidRPr="00DF7E41">
              <w:rPr>
                <w:rStyle w:val="Hyperlink"/>
                <w:noProof/>
              </w:rPr>
              <w:t>5.</w:t>
            </w:r>
            <w:r w:rsidR="00247A62">
              <w:rPr>
                <w:rFonts w:asciiTheme="minorHAnsi" w:hAnsiTheme="minorHAnsi" w:cstheme="minorBidi"/>
                <w:noProof/>
                <w:kern w:val="2"/>
                <w:sz w:val="22"/>
                <w:szCs w:val="22"/>
                <w:lang w:val="ro-RO" w:eastAsia="ro-RO"/>
              </w:rPr>
              <w:tab/>
            </w:r>
            <w:r w:rsidR="00247A62" w:rsidRPr="00DF7E41">
              <w:rPr>
                <w:rStyle w:val="Hyperlink"/>
                <w:noProof/>
              </w:rPr>
              <w:t>References</w:t>
            </w:r>
            <w:r w:rsidR="00247A62">
              <w:rPr>
                <w:noProof/>
                <w:webHidden/>
              </w:rPr>
              <w:tab/>
            </w:r>
            <w:r w:rsidR="00247A62">
              <w:rPr>
                <w:noProof/>
                <w:webHidden/>
              </w:rPr>
              <w:fldChar w:fldCharType="begin"/>
            </w:r>
            <w:r w:rsidR="00247A62">
              <w:rPr>
                <w:noProof/>
                <w:webHidden/>
              </w:rPr>
              <w:instrText xml:space="preserve"> PAGEREF _Toc359552292 \h </w:instrText>
            </w:r>
            <w:r w:rsidR="00247A62">
              <w:rPr>
                <w:noProof/>
                <w:webHidden/>
              </w:rPr>
            </w:r>
            <w:r w:rsidR="00247A62">
              <w:rPr>
                <w:noProof/>
                <w:webHidden/>
              </w:rPr>
              <w:fldChar w:fldCharType="separate"/>
            </w:r>
            <w:r w:rsidR="00DC76C3">
              <w:rPr>
                <w:noProof/>
                <w:webHidden/>
              </w:rPr>
              <w:t>37</w:t>
            </w:r>
            <w:r w:rsidR="00247A62">
              <w:rPr>
                <w:noProof/>
                <w:webHidden/>
              </w:rPr>
              <w:fldChar w:fldCharType="end"/>
            </w:r>
          </w:hyperlink>
        </w:p>
        <w:p w:rsidR="00E65C52" w:rsidRDefault="00E65C52">
          <w:r>
            <w:rPr>
              <w:b/>
              <w:bCs/>
              <w:noProof/>
            </w:rPr>
            <w:fldChar w:fldCharType="end"/>
          </w:r>
        </w:p>
      </w:sdtContent>
    </w:sdt>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9D3AD8" w:rsidRPr="00373F00" w:rsidRDefault="009D3AD8" w:rsidP="00E84029">
      <w:pPr>
        <w:rPr>
          <w:rFonts w:eastAsiaTheme="majorEastAsia" w:cstheme="majorBidi"/>
          <w:color w:val="2E74B5" w:themeColor="accent1" w:themeShade="BF"/>
          <w:sz w:val="28"/>
          <w:szCs w:val="28"/>
        </w:rPr>
      </w:pPr>
      <w:r w:rsidRPr="00373F00">
        <w:br w:type="page"/>
      </w:r>
    </w:p>
    <w:p w:rsidR="00740625" w:rsidRPr="00373F00" w:rsidRDefault="0086421F" w:rsidP="00E84029">
      <w:pPr>
        <w:pStyle w:val="Heading1"/>
      </w:pPr>
      <w:bookmarkStart w:id="0" w:name="_Toc359552258"/>
      <w:r w:rsidRPr="00373F00">
        <w:lastRenderedPageBreak/>
        <w:t>Introduction</w:t>
      </w:r>
      <w:bookmarkEnd w:id="0"/>
    </w:p>
    <w:p w:rsidR="006105AC" w:rsidRPr="00373F00" w:rsidRDefault="006105AC" w:rsidP="00507BF4">
      <w:pPr>
        <w:pStyle w:val="Heading2"/>
        <w:numPr>
          <w:ilvl w:val="1"/>
          <w:numId w:val="33"/>
        </w:numPr>
        <w:spacing w:after="240"/>
      </w:pPr>
      <w:bookmarkStart w:id="1" w:name="_Toc359552259"/>
      <w:r w:rsidRPr="00373F00">
        <w:t>Context</w:t>
      </w:r>
      <w:bookmarkEnd w:id="1"/>
    </w:p>
    <w:p w:rsidR="00571305" w:rsidRPr="00373F00" w:rsidRDefault="00571305" w:rsidP="00140739">
      <w:pPr>
        <w:ind w:firstLine="709"/>
        <w:jc w:val="both"/>
      </w:pPr>
      <w:r w:rsidRPr="00373F00">
        <w:t>By some estimates, the number of internet connected devices reached 8.7 billion in 2012. This total would include traditional computer devices, mobile devices, as well as the new industrial and consumer devices that we think of as things (e.g. printers). There will be about fifteen billion devices connected by 2015, and around forty billion devices by 2020.</w:t>
      </w:r>
      <w:r w:rsidR="005D5970" w:rsidRPr="00373F00">
        <w:rPr>
          <w:rStyle w:val="EndnoteReference"/>
        </w:rPr>
        <w:endnoteReference w:id="1"/>
      </w:r>
      <w:r w:rsidRPr="00373F00">
        <w:t xml:space="preserve"> </w:t>
      </w:r>
      <w:r w:rsidR="006F273D" w:rsidRPr="00373F00">
        <w:rPr>
          <w:rStyle w:val="EndnoteReference"/>
        </w:rPr>
        <w:endnoteReference w:id="2"/>
      </w:r>
    </w:p>
    <w:p w:rsidR="00571305" w:rsidRPr="00373F00" w:rsidRDefault="005E3767" w:rsidP="00140739">
      <w:pPr>
        <w:ind w:firstLine="709"/>
        <w:jc w:val="both"/>
      </w:pPr>
      <w:r w:rsidRPr="00373F00">
        <w:t xml:space="preserve">In this </w:t>
      </w:r>
      <w:r w:rsidR="005130EC" w:rsidRPr="00373F00">
        <w:t xml:space="preserve">rapidly expanding </w:t>
      </w:r>
      <w:r w:rsidRPr="00373F00">
        <w:t>market “g</w:t>
      </w:r>
      <w:r w:rsidR="00571305" w:rsidRPr="00373F00">
        <w:t>oing mobile</w:t>
      </w:r>
      <w:r w:rsidRPr="00373F00">
        <w:t>”</w:t>
      </w:r>
      <w:r w:rsidR="00571305" w:rsidRPr="00373F00">
        <w:t xml:space="preserve"> is the future </w:t>
      </w:r>
      <w:r w:rsidR="005D5970" w:rsidRPr="00373F00">
        <w:t>and</w:t>
      </w:r>
      <w:r w:rsidR="00571305" w:rsidRPr="00373F00">
        <w:t xml:space="preserve"> an ever-growing array of devices </w:t>
      </w:r>
      <w:r w:rsidR="005D5970" w:rsidRPr="00373F00">
        <w:t xml:space="preserve">allows </w:t>
      </w:r>
      <w:r w:rsidR="00571305" w:rsidRPr="00373F00">
        <w:t xml:space="preserve">users to access the internet </w:t>
      </w:r>
      <w:r w:rsidR="005D5970" w:rsidRPr="00373F00">
        <w:t xml:space="preserve">from virtually anywhere in the world in various ways. Be it a smartphone, a tablet or a combination of these (the so called “phablet”), most people </w:t>
      </w:r>
      <w:r w:rsidR="001B309B" w:rsidRPr="00373F00">
        <w:t xml:space="preserve">now </w:t>
      </w:r>
      <w:r w:rsidR="005D5970" w:rsidRPr="00373F00">
        <w:t>have a powerful computing device that they carry around every day to stay “connected”.</w:t>
      </w:r>
    </w:p>
    <w:p w:rsidR="00571305" w:rsidRPr="00373F00" w:rsidRDefault="005D5970" w:rsidP="00140739">
      <w:pPr>
        <w:ind w:firstLine="709"/>
        <w:jc w:val="both"/>
      </w:pPr>
      <w:r w:rsidRPr="00373F00">
        <w:t xml:space="preserve">The increased hardware availability made way </w:t>
      </w:r>
      <w:r w:rsidR="004F05E7" w:rsidRPr="00373F00">
        <w:t xml:space="preserve">to </w:t>
      </w:r>
      <w:r w:rsidRPr="00373F00">
        <w:t xml:space="preserve">software specifically </w:t>
      </w:r>
      <w:r w:rsidR="00FC024C" w:rsidRPr="00373F00">
        <w:t xml:space="preserve">developed </w:t>
      </w:r>
      <w:r w:rsidRPr="00373F00">
        <w:t>for the new platforms</w:t>
      </w:r>
      <w:r w:rsidR="004F05E7" w:rsidRPr="00373F00">
        <w:t>, users being able to choose from thousands of applications for any domain/field of interest. Beside entertainment</w:t>
      </w:r>
      <w:r w:rsidR="00E60ACF" w:rsidRPr="00373F00">
        <w:t xml:space="preserve"> purposes (games, media)</w:t>
      </w:r>
      <w:r w:rsidR="004F05E7" w:rsidRPr="00373F00">
        <w:t xml:space="preserve">, people can enhance the functionality of their devices by installing applications that perform </w:t>
      </w:r>
      <w:r w:rsidR="005D445F" w:rsidRPr="00373F00">
        <w:t xml:space="preserve">certain </w:t>
      </w:r>
      <w:r w:rsidR="004F05E7" w:rsidRPr="00373F00">
        <w:t>tasks they need.</w:t>
      </w:r>
      <w:r w:rsidR="00470252" w:rsidRPr="00373F00">
        <w:t xml:space="preserve"> Some applications focus on daily human activities and needs such as </w:t>
      </w:r>
      <w:r w:rsidR="00FD0549" w:rsidRPr="00373F00">
        <w:t xml:space="preserve">sharing information (pictures, ideas), </w:t>
      </w:r>
      <w:r w:rsidR="00470252" w:rsidRPr="00373F00">
        <w:t xml:space="preserve">remembering things, having a quality sleep, </w:t>
      </w:r>
      <w:r w:rsidR="00E60ACF" w:rsidRPr="00373F00">
        <w:t xml:space="preserve">doing sport the right way, </w:t>
      </w:r>
      <w:r w:rsidR="00470252" w:rsidRPr="00373F00">
        <w:t xml:space="preserve">eating healthier </w:t>
      </w:r>
      <w:r w:rsidR="00E60ACF" w:rsidRPr="00373F00">
        <w:t xml:space="preserve">or </w:t>
      </w:r>
      <w:r w:rsidR="00470252" w:rsidRPr="00373F00">
        <w:t xml:space="preserve">shopping. </w:t>
      </w:r>
    </w:p>
    <w:p w:rsidR="006105AC" w:rsidRPr="00373F00" w:rsidRDefault="006105AC" w:rsidP="00507BF4">
      <w:pPr>
        <w:pStyle w:val="Heading2"/>
        <w:numPr>
          <w:ilvl w:val="1"/>
          <w:numId w:val="33"/>
        </w:numPr>
        <w:spacing w:after="240"/>
      </w:pPr>
      <w:bookmarkStart w:id="2" w:name="_Toc359552260"/>
      <w:r w:rsidRPr="00373F00">
        <w:t>Purpose</w:t>
      </w:r>
      <w:bookmarkEnd w:id="2"/>
    </w:p>
    <w:p w:rsidR="000D4954" w:rsidRPr="00373F00" w:rsidRDefault="000D4954" w:rsidP="00140739">
      <w:pPr>
        <w:ind w:firstLine="709"/>
        <w:jc w:val="both"/>
      </w:pPr>
      <w:r w:rsidRPr="00373F00">
        <w:t xml:space="preserve">The proposed application intends to </w:t>
      </w:r>
      <w:r w:rsidR="00A14726" w:rsidRPr="00373F00">
        <w:t xml:space="preserve">help its users do their </w:t>
      </w:r>
      <w:r w:rsidR="00FD0549" w:rsidRPr="00373F00">
        <w:t xml:space="preserve">food </w:t>
      </w:r>
      <w:r w:rsidR="00A14726" w:rsidRPr="00373F00">
        <w:t xml:space="preserve">shopping efficiently </w:t>
      </w:r>
      <w:r w:rsidR="005D445F" w:rsidRPr="00373F00">
        <w:t xml:space="preserve">and correctly; to offer access to its functionality </w:t>
      </w:r>
      <w:r w:rsidR="00A14726" w:rsidRPr="00373F00">
        <w:t xml:space="preserve">in a very intuitive and easy manner </w:t>
      </w:r>
      <w:r w:rsidR="005D445F" w:rsidRPr="00373F00">
        <w:t xml:space="preserve">it </w:t>
      </w:r>
      <w:r w:rsidR="00A14726" w:rsidRPr="00373F00">
        <w:t>emp</w:t>
      </w:r>
      <w:r w:rsidR="005D445F" w:rsidRPr="00373F00">
        <w:t>loys</w:t>
      </w:r>
      <w:r w:rsidR="00A14726" w:rsidRPr="00373F00">
        <w:t xml:space="preserve"> AR technology.</w:t>
      </w:r>
    </w:p>
    <w:p w:rsidR="00A202CA" w:rsidRPr="00373F00" w:rsidRDefault="00A202CA" w:rsidP="00140739">
      <w:pPr>
        <w:ind w:firstLine="709"/>
        <w:jc w:val="both"/>
      </w:pPr>
      <w:r w:rsidRPr="00373F00">
        <w:t xml:space="preserve">The main goal </w:t>
      </w:r>
      <w:r w:rsidR="00390496" w:rsidRPr="00373F00">
        <w:t>is to provide effective, live</w:t>
      </w:r>
      <w:r w:rsidRPr="00373F00">
        <w:t xml:space="preserve"> assistance to </w:t>
      </w:r>
      <w:r w:rsidR="00683896" w:rsidRPr="00373F00">
        <w:t>a</w:t>
      </w:r>
      <w:r w:rsidRPr="00373F00">
        <w:t xml:space="preserve"> person </w:t>
      </w:r>
      <w:r w:rsidR="00683896" w:rsidRPr="00373F00">
        <w:t>shopping</w:t>
      </w:r>
      <w:r w:rsidRPr="00373F00">
        <w:t xml:space="preserve"> for food. Products are </w:t>
      </w:r>
      <w:r w:rsidR="005D445F" w:rsidRPr="00373F00">
        <w:t>automatically</w:t>
      </w:r>
      <w:r w:rsidRPr="00373F00">
        <w:t xml:space="preserve"> recognized and the user receives, in real time, information or tips regarding them. Based on a previously provided profile specifying eating habits and any medical condition </w:t>
      </w:r>
      <w:r w:rsidR="005D445F" w:rsidRPr="00373F00">
        <w:t>that imposes restrictions</w:t>
      </w:r>
      <w:r w:rsidRPr="00373F00">
        <w:t xml:space="preserve">, the application notifies about products that may not be recommended due to their nature and/or suggest similar products. The video seen by the person as he or she moves around the shop with the phone pointed towards the shelves is augmented with tooltips indicating sections of the shop where other products that may be of interest can be acquired. </w:t>
      </w:r>
    </w:p>
    <w:p w:rsidR="000833D3" w:rsidRPr="00373F00" w:rsidRDefault="0086421F" w:rsidP="00140739">
      <w:pPr>
        <w:ind w:firstLine="709"/>
        <w:jc w:val="both"/>
      </w:pPr>
      <w:r w:rsidRPr="00373F00">
        <w:t xml:space="preserve">The idea behind the proposed application emerged as </w:t>
      </w:r>
      <w:r w:rsidR="00470252" w:rsidRPr="00373F00">
        <w:t xml:space="preserve">increasingly powerful mobile </w:t>
      </w:r>
      <w:r w:rsidRPr="00373F00">
        <w:t xml:space="preserve">devices got more and more into our daily lives not only for entertainment purposes, but also with the promise to ease out things we </w:t>
      </w:r>
      <w:r w:rsidR="006E3BAA" w:rsidRPr="00373F00">
        <w:t>do not</w:t>
      </w:r>
      <w:r w:rsidR="0083670B" w:rsidRPr="00373F00">
        <w:t xml:space="preserve"> like to do </w:t>
      </w:r>
      <w:r w:rsidR="00035C51" w:rsidRPr="00373F00">
        <w:t>and</w:t>
      </w:r>
      <w:r w:rsidR="0083670B" w:rsidRPr="00373F00">
        <w:t xml:space="preserve"> enhance those we </w:t>
      </w:r>
      <w:r w:rsidR="00035C51" w:rsidRPr="00373F00">
        <w:t>enjoy</w:t>
      </w:r>
      <w:r w:rsidR="0083670B" w:rsidRPr="00373F00">
        <w:t>.</w:t>
      </w:r>
      <w:r w:rsidR="000833D3" w:rsidRPr="00373F00">
        <w:t xml:space="preserve"> </w:t>
      </w:r>
      <w:r w:rsidR="0083670B" w:rsidRPr="00373F00">
        <w:t xml:space="preserve">The </w:t>
      </w:r>
      <w:r w:rsidR="004B7A6A" w:rsidRPr="00373F00">
        <w:t>application</w:t>
      </w:r>
      <w:r w:rsidR="00BB0D12" w:rsidRPr="00373F00">
        <w:t xml:space="preserve"> </w:t>
      </w:r>
      <w:r w:rsidR="0083670B" w:rsidRPr="00373F00">
        <w:t xml:space="preserve">follows this very popular </w:t>
      </w:r>
      <w:r w:rsidR="00470252" w:rsidRPr="00373F00">
        <w:t xml:space="preserve">and practical </w:t>
      </w:r>
      <w:r w:rsidR="0083670B" w:rsidRPr="00373F00">
        <w:t xml:space="preserve">trend of extending the capabilities of our gadgets and transforming them into valuable helpers that we </w:t>
      </w:r>
      <w:r w:rsidR="00804470" w:rsidRPr="00373F00">
        <w:t>carry around</w:t>
      </w:r>
      <w:r w:rsidR="00BB0D12" w:rsidRPr="00373F00">
        <w:t xml:space="preserve"> daily. </w:t>
      </w:r>
    </w:p>
    <w:p w:rsidR="00F40562" w:rsidRPr="00373F00" w:rsidRDefault="007A1AF5" w:rsidP="006F06E5">
      <w:pPr>
        <w:ind w:firstLine="709"/>
        <w:jc w:val="both"/>
      </w:pPr>
      <w:r w:rsidRPr="00373F00">
        <w:t xml:space="preserve">When choosing to develop </w:t>
      </w:r>
      <w:r w:rsidR="005E07DC" w:rsidRPr="00373F00">
        <w:t>a</w:t>
      </w:r>
      <w:r w:rsidRPr="00373F00">
        <w:t xml:space="preserve"> </w:t>
      </w:r>
      <w:r w:rsidR="005E07DC" w:rsidRPr="00373F00">
        <w:t>web</w:t>
      </w:r>
      <w:r w:rsidRPr="00373F00">
        <w:t xml:space="preserve"> application several aspects were taken into account.</w:t>
      </w:r>
      <w:r w:rsidR="00803D74" w:rsidRPr="00373F00">
        <w:t xml:space="preserve"> The idea that the next app OS is the Web Browser </w:t>
      </w:r>
      <w:r w:rsidR="00681BFC" w:rsidRPr="00373F00">
        <w:t>is very exciting</w:t>
      </w:r>
      <w:r w:rsidR="00803D74" w:rsidRPr="00373F00">
        <w:t xml:space="preserve"> and was the main reason </w:t>
      </w:r>
      <w:r w:rsidR="00803D74" w:rsidRPr="00373F00">
        <w:lastRenderedPageBreak/>
        <w:t xml:space="preserve">behind the decision. </w:t>
      </w:r>
      <w:r w:rsidR="005E07DC" w:rsidRPr="00373F00">
        <w:t xml:space="preserve">The most important benefit </w:t>
      </w:r>
      <w:r w:rsidR="00803D74" w:rsidRPr="00373F00">
        <w:t xml:space="preserve">that </w:t>
      </w:r>
      <w:r w:rsidR="00681BFC" w:rsidRPr="00373F00">
        <w:t xml:space="preserve">immediately </w:t>
      </w:r>
      <w:r w:rsidR="00803D74" w:rsidRPr="00373F00">
        <w:t xml:space="preserve">follows is that, in </w:t>
      </w:r>
      <w:r w:rsidR="005E07DC" w:rsidRPr="00373F00">
        <w:t>this way, the application will be available on any OS</w:t>
      </w:r>
      <w:r w:rsidR="00803D74" w:rsidRPr="00373F00">
        <w:rPr>
          <w:rStyle w:val="EndnoteReference"/>
        </w:rPr>
        <w:endnoteReference w:id="3"/>
      </w:r>
      <w:r w:rsidR="005E07DC" w:rsidRPr="00373F00">
        <w:t xml:space="preserve">. There is no need to rewrite the code </w:t>
      </w:r>
      <w:r w:rsidR="00803D74" w:rsidRPr="00373F00">
        <w:t>several</w:t>
      </w:r>
      <w:r w:rsidR="005E07DC" w:rsidRPr="00373F00">
        <w:t xml:space="preserve"> times or even worry about multiple OS, the app will simply run </w:t>
      </w:r>
      <w:r w:rsidR="00803D74" w:rsidRPr="00373F00">
        <w:t xml:space="preserve">everywhere </w:t>
      </w:r>
      <w:r w:rsidR="005E07DC" w:rsidRPr="00373F00">
        <w:t xml:space="preserve">in a web browser. </w:t>
      </w:r>
    </w:p>
    <w:p w:rsidR="00A202CA" w:rsidRPr="00373F00" w:rsidRDefault="005E07DC" w:rsidP="006F06E5">
      <w:pPr>
        <w:ind w:firstLine="709"/>
        <w:jc w:val="both"/>
      </w:pPr>
      <w:r w:rsidRPr="00373F00">
        <w:t xml:space="preserve">In addition, </w:t>
      </w:r>
      <w:r w:rsidR="00653D47" w:rsidRPr="00373F00">
        <w:t>these days a</w:t>
      </w:r>
      <w:r w:rsidRPr="00373F00">
        <w:t xml:space="preserve"> </w:t>
      </w:r>
      <w:r w:rsidR="00653D47" w:rsidRPr="00373F00">
        <w:t>web-based application</w:t>
      </w:r>
      <w:r w:rsidR="007A1AF5" w:rsidRPr="00373F00">
        <w:t xml:space="preserve"> can have similar performances </w:t>
      </w:r>
      <w:r w:rsidR="00803D74" w:rsidRPr="00373F00">
        <w:t>as</w:t>
      </w:r>
      <w:r w:rsidR="007A1AF5" w:rsidRPr="00373F00">
        <w:t xml:space="preserve"> </w:t>
      </w:r>
      <w:r w:rsidR="00653D47" w:rsidRPr="00373F00">
        <w:t xml:space="preserve">a </w:t>
      </w:r>
      <w:r w:rsidR="007A1AF5" w:rsidRPr="00373F00">
        <w:t xml:space="preserve">native, OS hosted </w:t>
      </w:r>
      <w:r w:rsidR="00653D47" w:rsidRPr="00373F00">
        <w:t>one</w:t>
      </w:r>
      <w:r w:rsidR="007A1AF5" w:rsidRPr="00373F00">
        <w:t>, due to new technologies implemented by manufacturers</w:t>
      </w:r>
      <w:r w:rsidR="00803D74" w:rsidRPr="00373F00">
        <w:t xml:space="preserve"> that are specifically tailored </w:t>
      </w:r>
      <w:r w:rsidR="005134A2" w:rsidRPr="00373F00">
        <w:t xml:space="preserve">for </w:t>
      </w:r>
      <w:r w:rsidR="00681BFC" w:rsidRPr="00373F00">
        <w:t>low-power</w:t>
      </w:r>
      <w:r w:rsidR="00F43A69" w:rsidRPr="00373F00">
        <w:t>ed</w:t>
      </w:r>
      <w:r w:rsidR="00681BFC" w:rsidRPr="00373F00">
        <w:t xml:space="preserve"> devices</w:t>
      </w:r>
      <w:r w:rsidR="00803D74" w:rsidRPr="00373F00">
        <w:t>.</w:t>
      </w:r>
    </w:p>
    <w:p w:rsidR="00DC4C91" w:rsidRPr="00373F00" w:rsidRDefault="00BB48F1" w:rsidP="00507BF4">
      <w:pPr>
        <w:pStyle w:val="Heading2"/>
        <w:numPr>
          <w:ilvl w:val="1"/>
          <w:numId w:val="33"/>
        </w:numPr>
        <w:spacing w:after="240"/>
      </w:pPr>
      <w:bookmarkStart w:id="3" w:name="_Toc359552261"/>
      <w:r w:rsidRPr="00373F00">
        <w:t>Background</w:t>
      </w:r>
      <w:bookmarkEnd w:id="3"/>
    </w:p>
    <w:p w:rsidR="00AF5FA3" w:rsidRPr="00373F00" w:rsidRDefault="00A24C85" w:rsidP="00ED3B3A">
      <w:pPr>
        <w:ind w:firstLine="709"/>
        <w:jc w:val="both"/>
      </w:pPr>
      <w:r w:rsidRPr="00373F00">
        <w:t>The application combines concepts from two different emerging domains</w:t>
      </w:r>
      <w:r w:rsidR="00F668BB" w:rsidRPr="00373F00">
        <w:t>:</w:t>
      </w:r>
      <w:r w:rsidRPr="00373F00">
        <w:t xml:space="preserve"> </w:t>
      </w:r>
      <w:r w:rsidR="00B262CC" w:rsidRPr="00373F00">
        <w:rPr>
          <w:rStyle w:val="Emphasis"/>
        </w:rPr>
        <w:t>Augmented Reality</w:t>
      </w:r>
      <w:r w:rsidRPr="00373F00">
        <w:t xml:space="preserve"> (AR) and </w:t>
      </w:r>
      <w:r w:rsidRPr="00373F00">
        <w:rPr>
          <w:rStyle w:val="Emphasis"/>
        </w:rPr>
        <w:t>Recommender Systems</w:t>
      </w:r>
      <w:r w:rsidR="00F668BB" w:rsidRPr="00373F00">
        <w:t>.</w:t>
      </w:r>
      <w:r w:rsidR="00B75B82" w:rsidRPr="00373F00">
        <w:t xml:space="preserve"> Both sported a </w:t>
      </w:r>
      <w:r w:rsidR="00837EA2" w:rsidRPr="00373F00">
        <w:t>great</w:t>
      </w:r>
      <w:r w:rsidR="00B75B82" w:rsidRPr="00373F00">
        <w:t xml:space="preserve"> increase in usage</w:t>
      </w:r>
      <w:r w:rsidR="003F29E9" w:rsidRPr="00373F00">
        <w:t xml:space="preserve"> in the last </w:t>
      </w:r>
      <w:r w:rsidR="00532234" w:rsidRPr="00373F00">
        <w:t xml:space="preserve">decade </w:t>
      </w:r>
      <w:r w:rsidR="006451F5" w:rsidRPr="00373F00">
        <w:t>and</w:t>
      </w:r>
      <w:r w:rsidR="007E1649" w:rsidRPr="00373F00">
        <w:t xml:space="preserve"> </w:t>
      </w:r>
      <w:r w:rsidR="007D6DBC" w:rsidRPr="00373F00">
        <w:t>still have more to offer as technology improves.</w:t>
      </w:r>
    </w:p>
    <w:p w:rsidR="00B262CC" w:rsidRPr="00373F00" w:rsidRDefault="00B262CC" w:rsidP="00E65C52">
      <w:pPr>
        <w:pStyle w:val="Heading3"/>
        <w:numPr>
          <w:ilvl w:val="2"/>
          <w:numId w:val="33"/>
        </w:numPr>
        <w:spacing w:after="240"/>
        <w:jc w:val="both"/>
      </w:pPr>
      <w:bookmarkStart w:id="4" w:name="_Toc359552262"/>
      <w:r w:rsidRPr="00373F00">
        <w:t>Augmented Reality</w:t>
      </w:r>
      <w:bookmarkEnd w:id="4"/>
    </w:p>
    <w:p w:rsidR="00ED3B3A" w:rsidRPr="00373F00" w:rsidRDefault="00F26769" w:rsidP="00ED3B3A">
      <w:pPr>
        <w:spacing w:after="0"/>
        <w:ind w:firstLine="709"/>
        <w:jc w:val="both"/>
      </w:pPr>
      <w:r w:rsidRPr="00373F00">
        <w:rPr>
          <w:rStyle w:val="IntenseEmphasis"/>
        </w:rPr>
        <w:t xml:space="preserve">Augmented </w:t>
      </w:r>
      <w:r w:rsidR="008D6948" w:rsidRPr="00373F00">
        <w:rPr>
          <w:rStyle w:val="IntenseEmphasis"/>
        </w:rPr>
        <w:t>Reality</w:t>
      </w:r>
      <w:r w:rsidR="008D6948" w:rsidRPr="00373F00">
        <w:rPr>
          <w:b/>
          <w:bCs/>
          <w:i/>
          <w:iCs/>
        </w:rPr>
        <w:t xml:space="preserve"> (AR)</w:t>
      </w:r>
      <w:r w:rsidRPr="00373F00">
        <w:t xml:space="preserve">, </w:t>
      </w:r>
      <w:r w:rsidR="00AF5FA3" w:rsidRPr="00373F00">
        <w:t xml:space="preserve">a part of "Mixed Reality", is </w:t>
      </w:r>
      <w:r w:rsidR="0058636B" w:rsidRPr="00373F00">
        <w:t xml:space="preserve">a system </w:t>
      </w:r>
      <w:r w:rsidR="006451F5" w:rsidRPr="00373F00">
        <w:t xml:space="preserve">that makes </w:t>
      </w:r>
      <w:r w:rsidR="00AF5FA3" w:rsidRPr="00373F00">
        <w:t>virtual and re</w:t>
      </w:r>
      <w:r w:rsidR="0030258B" w:rsidRPr="00373F00">
        <w:t xml:space="preserve">al objects appear together in </w:t>
      </w:r>
      <w:r w:rsidR="00AF5FA3" w:rsidRPr="00373F00">
        <w:t>real time. Such a system generates a composite view where images of virtual,</w:t>
      </w:r>
      <w:r w:rsidR="00E34F3A" w:rsidRPr="00373F00">
        <w:t xml:space="preserve"> computer-generated</w:t>
      </w:r>
      <w:r w:rsidR="00AF5FA3" w:rsidRPr="00373F00">
        <w:t xml:space="preserve"> objects have been superimposed onto images of a real scene in such a way that the virtual objects appear to be part of the original scene to the human eye.</w:t>
      </w:r>
      <w:r w:rsidR="00E34F3A" w:rsidRPr="00373F00">
        <w:t xml:space="preserve"> </w:t>
      </w:r>
      <w:r w:rsidR="00647DF7" w:rsidRPr="00373F00">
        <w:t>This is a growing area in the field of virtual reality research</w:t>
      </w:r>
      <w:r w:rsidR="00361B9D" w:rsidRPr="00373F00">
        <w:t>; a prominent meeting place and display for AR technology is the annual international conference ISMAR</w:t>
      </w:r>
      <w:r w:rsidR="00361B9D" w:rsidRPr="00373F00">
        <w:rPr>
          <w:rStyle w:val="EndnoteReference"/>
        </w:rPr>
        <w:endnoteReference w:id="4"/>
      </w:r>
      <w:r w:rsidR="00361B9D" w:rsidRPr="00373F00">
        <w:t>.</w:t>
      </w:r>
    </w:p>
    <w:p w:rsidR="00E34F3A" w:rsidRPr="00373F00" w:rsidRDefault="008D6948" w:rsidP="00ED3B3A">
      <w:pPr>
        <w:spacing w:before="240" w:after="0"/>
        <w:ind w:firstLine="709"/>
        <w:jc w:val="both"/>
      </w:pPr>
      <w:r w:rsidRPr="00373F00">
        <w:t>AR</w:t>
      </w:r>
      <w:r w:rsidR="005E2CB3" w:rsidRPr="00373F00">
        <w:t xml:space="preserve"> is a growing area in the field of virtual reality research. The world environment provides a wealth of information that is difficult to duplicate in a computer. </w:t>
      </w:r>
      <w:r w:rsidRPr="00373F00">
        <w:t>Fully virtual</w:t>
      </w:r>
      <w:r w:rsidR="005E2CB3" w:rsidRPr="00373F00">
        <w:t xml:space="preserve"> worlds are </w:t>
      </w:r>
      <w:r w:rsidRPr="00373F00">
        <w:t xml:space="preserve">either very simplistic, </w:t>
      </w:r>
      <w:r w:rsidR="005E2CB3" w:rsidRPr="00373F00">
        <w:t xml:space="preserve">such as the environments created for immersive entertainment and games, or the systems that can create a more realistic environment have a very high cost (the order of millions of dollars), such as flight simulators. </w:t>
      </w:r>
    </w:p>
    <w:p w:rsidR="005C755E" w:rsidRPr="00373F00" w:rsidRDefault="001F6D2F" w:rsidP="005C755E">
      <w:pPr>
        <w:spacing w:before="240"/>
        <w:ind w:firstLine="709"/>
        <w:jc w:val="both"/>
      </w:pPr>
      <w:r w:rsidRPr="00373F00">
        <w:t>Coming as a</w:t>
      </w:r>
      <w:r w:rsidR="008D6948" w:rsidRPr="00373F00">
        <w:t>n alternative to these, AR has the goal</w:t>
      </w:r>
      <w:r w:rsidR="00DC076E" w:rsidRPr="00373F00">
        <w:t xml:space="preserve"> to add information and meaning to a real object or place. Unlike virtual reality, augmented reality does not create a simulation of reality. Instead, it involves a scene from the real world used as a base to which contextual data is added to deepen a person’s understanding of the subject.</w:t>
      </w:r>
      <w:r w:rsidR="005E2CB3" w:rsidRPr="00373F00">
        <w:rPr>
          <w:rFonts w:asciiTheme="minorHAnsi" w:eastAsiaTheme="minorHAnsi" w:hAnsiTheme="minorHAnsi" w:cstheme="minorBidi"/>
          <w:kern w:val="0"/>
          <w14:ligatures w14:val="none"/>
        </w:rPr>
        <w:t xml:space="preserve"> </w:t>
      </w:r>
      <w:r w:rsidR="00A46AA4" w:rsidRPr="00373F00">
        <w:rPr>
          <w:rFonts w:asciiTheme="minorHAnsi" w:eastAsiaTheme="minorHAnsi" w:hAnsiTheme="minorHAnsi" w:cstheme="minorBidi"/>
          <w:kern w:val="0"/>
          <w14:ligatures w14:val="none"/>
        </w:rPr>
        <w:t xml:space="preserve">Some </w:t>
      </w:r>
      <w:r w:rsidR="00A46AA4" w:rsidRPr="00373F00">
        <w:t xml:space="preserve">AR projects are researching </w:t>
      </w:r>
      <w:r w:rsidR="003D6C41" w:rsidRPr="00373F00">
        <w:t xml:space="preserve">and attempting to implement various </w:t>
      </w:r>
      <w:r w:rsidR="00A46AA4" w:rsidRPr="00373F00">
        <w:t>ways</w:t>
      </w:r>
      <w:r w:rsidR="005E2CB3" w:rsidRPr="00373F00">
        <w:t xml:space="preserve"> to blur the line between the reality the user is experiencing and the </w:t>
      </w:r>
      <w:r w:rsidR="008B0114" w:rsidRPr="00373F00">
        <w:t xml:space="preserve">virtual, computer generated </w:t>
      </w:r>
      <w:r w:rsidR="005E2CB3" w:rsidRPr="00373F00">
        <w:t xml:space="preserve">content </w:t>
      </w:r>
      <w:r w:rsidR="00A2452E" w:rsidRPr="00373F00">
        <w:t>added on top of it</w:t>
      </w:r>
      <w:r w:rsidR="005E2CB3" w:rsidRPr="00373F00">
        <w:t>.</w:t>
      </w:r>
    </w:p>
    <w:p w:rsidR="005C755E" w:rsidRPr="00373F00" w:rsidRDefault="005C755E" w:rsidP="005C755E">
      <w:pPr>
        <w:pStyle w:val="Heading4"/>
      </w:pPr>
      <w:r w:rsidRPr="00373F00">
        <w:t>Interaction categories</w:t>
      </w:r>
    </w:p>
    <w:p w:rsidR="005C755E" w:rsidRPr="00373F00" w:rsidRDefault="005C755E" w:rsidP="005911D0">
      <w:pPr>
        <w:ind w:firstLine="709"/>
        <w:jc w:val="both"/>
      </w:pPr>
      <w:r w:rsidRPr="00373F00">
        <w:t>AR research and development introduced a number of new and exciting interaction techniques. Many of these techniques can be translated to mobile AR scenarios. To more easily classify methods, we categorize mobile AR apps based on the interaction the user needs to perform:</w:t>
      </w:r>
    </w:p>
    <w:p w:rsidR="005C755E" w:rsidRPr="00373F00" w:rsidRDefault="005C755E" w:rsidP="00507BF4">
      <w:pPr>
        <w:pStyle w:val="ListParagraph"/>
        <w:numPr>
          <w:ilvl w:val="0"/>
          <w:numId w:val="12"/>
        </w:numPr>
      </w:pPr>
      <w:r w:rsidRPr="00373F00">
        <w:rPr>
          <w:rStyle w:val="Heading5Char"/>
        </w:rPr>
        <w:t>Embodied Interaction</w:t>
      </w:r>
      <w:r w:rsidRPr="00373F00">
        <w:rPr>
          <w:rStyle w:val="apple-converted-space"/>
          <w:color w:val="333333"/>
        </w:rPr>
        <w:t> </w:t>
      </w:r>
      <w:r w:rsidRPr="00373F00">
        <w:t>– Interaction on the device itself (e.g., using the touchscreen)</w:t>
      </w:r>
    </w:p>
    <w:p w:rsidR="005C755E" w:rsidRPr="00373F00" w:rsidRDefault="005C755E" w:rsidP="00507BF4">
      <w:pPr>
        <w:pStyle w:val="ListParagraph"/>
        <w:numPr>
          <w:ilvl w:val="0"/>
          <w:numId w:val="12"/>
        </w:numPr>
      </w:pPr>
      <w:r w:rsidRPr="00373F00">
        <w:rPr>
          <w:rStyle w:val="Heading5Char"/>
        </w:rPr>
        <w:t>Tangible Interaction</w:t>
      </w:r>
      <w:r w:rsidRPr="00373F00">
        <w:rPr>
          <w:rStyle w:val="apple-converted-space"/>
          <w:color w:val="333333"/>
        </w:rPr>
        <w:t> </w:t>
      </w:r>
      <w:r w:rsidRPr="00373F00">
        <w:t>– Manipulation of AR scene using real-world objects</w:t>
      </w:r>
    </w:p>
    <w:p w:rsidR="005C755E" w:rsidRPr="00373F00" w:rsidRDefault="005C755E" w:rsidP="00507BF4">
      <w:pPr>
        <w:pStyle w:val="ListParagraph"/>
        <w:numPr>
          <w:ilvl w:val="0"/>
          <w:numId w:val="12"/>
        </w:numPr>
      </w:pPr>
      <w:r w:rsidRPr="00373F00">
        <w:rPr>
          <w:rStyle w:val="Heading5Char"/>
        </w:rPr>
        <w:t>Interaction by Navigation</w:t>
      </w:r>
      <w:r w:rsidRPr="00373F00">
        <w:rPr>
          <w:rStyle w:val="apple-converted-space"/>
          <w:color w:val="333333"/>
        </w:rPr>
        <w:t> </w:t>
      </w:r>
      <w:r w:rsidRPr="00373F00">
        <w:t>– Navigate the scene using body movement</w:t>
      </w:r>
    </w:p>
    <w:p w:rsidR="00A64F10" w:rsidRPr="00373F00" w:rsidRDefault="00A64F10" w:rsidP="00E84029">
      <w:pPr>
        <w:pStyle w:val="Heading4"/>
      </w:pPr>
      <w:r w:rsidRPr="00373F00">
        <w:lastRenderedPageBreak/>
        <w:t>Application categories with market traction</w:t>
      </w:r>
    </w:p>
    <w:p w:rsidR="00A64F10" w:rsidRPr="00373F00" w:rsidRDefault="00A64F10" w:rsidP="00E84029">
      <w:r w:rsidRPr="00373F00">
        <w:t>AR apps have been successfully used in th</w:t>
      </w:r>
      <w:r w:rsidR="005C755E" w:rsidRPr="00373F00">
        <w:t>e following application domains:</w:t>
      </w:r>
    </w:p>
    <w:p w:rsidR="00A64F10" w:rsidRPr="00373F00" w:rsidRDefault="00A64F10" w:rsidP="00E84029">
      <w:pPr>
        <w:pStyle w:val="Heading5"/>
      </w:pPr>
      <w:r w:rsidRPr="00373F00">
        <w:t>Education</w:t>
      </w:r>
    </w:p>
    <w:p w:rsidR="00A64F10" w:rsidRPr="00373F00" w:rsidRDefault="00A64F10" w:rsidP="00507BF4">
      <w:pPr>
        <w:pStyle w:val="ListParagraph"/>
        <w:numPr>
          <w:ilvl w:val="0"/>
          <w:numId w:val="8"/>
        </w:numPr>
      </w:pPr>
      <w:r w:rsidRPr="00373F00">
        <w:t>Museum/exhibit augmentation letting visitors ‘see the unseen’</w:t>
      </w:r>
    </w:p>
    <w:p w:rsidR="00A64F10" w:rsidRPr="00373F00" w:rsidRDefault="00A64F10" w:rsidP="00507BF4">
      <w:pPr>
        <w:pStyle w:val="ListParagraph"/>
        <w:numPr>
          <w:ilvl w:val="0"/>
          <w:numId w:val="8"/>
        </w:numPr>
      </w:pPr>
      <w:r w:rsidRPr="00373F00">
        <w:t>Children’s books come to life with a new way of story-telling</w:t>
      </w:r>
    </w:p>
    <w:p w:rsidR="00A64F10" w:rsidRPr="00373F00" w:rsidRDefault="00A64F10" w:rsidP="00507BF4">
      <w:pPr>
        <w:pStyle w:val="ListParagraph"/>
        <w:numPr>
          <w:ilvl w:val="0"/>
          <w:numId w:val="8"/>
        </w:numPr>
      </w:pPr>
      <w:r w:rsidRPr="00373F00">
        <w:t>Text books with scientific visualization in 3D</w:t>
      </w:r>
    </w:p>
    <w:p w:rsidR="00A64F10" w:rsidRPr="00373F00" w:rsidRDefault="00A64F10" w:rsidP="00E84029">
      <w:pPr>
        <w:pStyle w:val="Heading5"/>
      </w:pPr>
      <w:r w:rsidRPr="00373F00">
        <w:t>Instructional</w:t>
      </w:r>
    </w:p>
    <w:p w:rsidR="00A64F10" w:rsidRPr="00373F00" w:rsidRDefault="00A64F10" w:rsidP="00507BF4">
      <w:pPr>
        <w:pStyle w:val="ListParagraph"/>
        <w:numPr>
          <w:ilvl w:val="0"/>
          <w:numId w:val="9"/>
        </w:numPr>
      </w:pPr>
      <w:r w:rsidRPr="00373F00">
        <w:t>Interactive product manuals</w:t>
      </w:r>
    </w:p>
    <w:p w:rsidR="00A64F10" w:rsidRPr="00373F00" w:rsidRDefault="00A64F10" w:rsidP="00507BF4">
      <w:pPr>
        <w:pStyle w:val="ListParagraph"/>
        <w:numPr>
          <w:ilvl w:val="0"/>
          <w:numId w:val="9"/>
        </w:numPr>
      </w:pPr>
      <w:r w:rsidRPr="00373F00">
        <w:t>Step-by-step instructions to assemble or troubleshoot a product</w:t>
      </w:r>
    </w:p>
    <w:p w:rsidR="00A64F10" w:rsidRPr="00373F00" w:rsidRDefault="00A64F10" w:rsidP="00507BF4">
      <w:pPr>
        <w:pStyle w:val="ListParagraph"/>
        <w:numPr>
          <w:ilvl w:val="0"/>
          <w:numId w:val="9"/>
        </w:numPr>
      </w:pPr>
      <w:r w:rsidRPr="00373F00">
        <w:t>Guided AR tutorials, where the instructions are augmented on the actual product</w:t>
      </w:r>
    </w:p>
    <w:p w:rsidR="00A64F10" w:rsidRPr="00373F00" w:rsidRDefault="006F4695" w:rsidP="00E84029">
      <w:pPr>
        <w:pStyle w:val="Heading5"/>
      </w:pPr>
      <w:r w:rsidRPr="00373F00">
        <w:t xml:space="preserve">Entertainment / </w:t>
      </w:r>
      <w:r w:rsidR="00A64F10" w:rsidRPr="00373F00">
        <w:t>Gaming</w:t>
      </w:r>
    </w:p>
    <w:p w:rsidR="00A64F10" w:rsidRPr="00373F00" w:rsidRDefault="00A64F10" w:rsidP="00507BF4">
      <w:pPr>
        <w:pStyle w:val="ListParagraph"/>
        <w:numPr>
          <w:ilvl w:val="0"/>
          <w:numId w:val="10"/>
        </w:numPr>
      </w:pPr>
      <w:r w:rsidRPr="00373F00">
        <w:t>Shooter</w:t>
      </w:r>
    </w:p>
    <w:p w:rsidR="00A64F10" w:rsidRPr="00373F00" w:rsidRDefault="00A64F10" w:rsidP="00507BF4">
      <w:pPr>
        <w:pStyle w:val="ListParagraph"/>
        <w:numPr>
          <w:ilvl w:val="0"/>
          <w:numId w:val="10"/>
        </w:numPr>
      </w:pPr>
      <w:r w:rsidRPr="00373F00">
        <w:t>Strategy</w:t>
      </w:r>
    </w:p>
    <w:p w:rsidR="00A64F10" w:rsidRPr="00373F00" w:rsidRDefault="00A64F10" w:rsidP="00507BF4">
      <w:pPr>
        <w:pStyle w:val="ListParagraph"/>
        <w:numPr>
          <w:ilvl w:val="0"/>
          <w:numId w:val="10"/>
        </w:numPr>
      </w:pPr>
      <w:r w:rsidRPr="00373F00">
        <w:t>Virtual pets</w:t>
      </w:r>
    </w:p>
    <w:p w:rsidR="00A64F10" w:rsidRPr="00373F00" w:rsidRDefault="00A64F10" w:rsidP="00507BF4">
      <w:pPr>
        <w:pStyle w:val="ListParagraph"/>
        <w:numPr>
          <w:ilvl w:val="0"/>
          <w:numId w:val="10"/>
        </w:numPr>
      </w:pPr>
      <w:r w:rsidRPr="00373F00">
        <w:t>Puzzles</w:t>
      </w:r>
    </w:p>
    <w:p w:rsidR="00A64F10" w:rsidRPr="00373F00" w:rsidRDefault="00A64F10" w:rsidP="00507BF4">
      <w:pPr>
        <w:pStyle w:val="ListParagraph"/>
        <w:numPr>
          <w:ilvl w:val="0"/>
          <w:numId w:val="10"/>
        </w:numPr>
      </w:pPr>
      <w:r w:rsidRPr="00373F00">
        <w:t>Action</w:t>
      </w:r>
    </w:p>
    <w:p w:rsidR="00A64F10" w:rsidRPr="00373F00" w:rsidRDefault="00A64F10" w:rsidP="00507BF4">
      <w:pPr>
        <w:pStyle w:val="ListParagraph"/>
        <w:numPr>
          <w:ilvl w:val="0"/>
          <w:numId w:val="10"/>
        </w:numPr>
      </w:pPr>
      <w:r w:rsidRPr="00373F00">
        <w:t>Sports simulation</w:t>
      </w:r>
    </w:p>
    <w:p w:rsidR="00A64F10" w:rsidRPr="00373F00" w:rsidRDefault="00A64F10" w:rsidP="00E84029">
      <w:pPr>
        <w:pStyle w:val="Heading5"/>
      </w:pPr>
      <w:r w:rsidRPr="00373F00">
        <w:t>Media &amp; Advertising</w:t>
      </w:r>
    </w:p>
    <w:p w:rsidR="00A64F10" w:rsidRPr="00373F00" w:rsidRDefault="00A64F10" w:rsidP="00507BF4">
      <w:pPr>
        <w:pStyle w:val="ListParagraph"/>
        <w:numPr>
          <w:ilvl w:val="0"/>
          <w:numId w:val="11"/>
        </w:numPr>
      </w:pPr>
      <w:r w:rsidRPr="00373F00">
        <w:t>“Unlock” experiences to reveal hidden surprises</w:t>
      </w:r>
    </w:p>
    <w:p w:rsidR="00A64F10" w:rsidRPr="00373F00" w:rsidRDefault="00A64F10" w:rsidP="00507BF4">
      <w:pPr>
        <w:pStyle w:val="ListParagraph"/>
        <w:numPr>
          <w:ilvl w:val="0"/>
          <w:numId w:val="11"/>
        </w:numPr>
      </w:pPr>
      <w:r w:rsidRPr="00373F00">
        <w:t xml:space="preserve">Product </w:t>
      </w:r>
      <w:r w:rsidR="00D76471" w:rsidRPr="00373F00">
        <w:t>catalogues</w:t>
      </w:r>
      <w:r w:rsidRPr="00373F00">
        <w:t xml:space="preserve"> with engaging or fun content</w:t>
      </w:r>
    </w:p>
    <w:p w:rsidR="00A64F10" w:rsidRPr="00373F00" w:rsidRDefault="00A64F10" w:rsidP="00507BF4">
      <w:pPr>
        <w:pStyle w:val="ListParagraph"/>
        <w:numPr>
          <w:ilvl w:val="0"/>
          <w:numId w:val="11"/>
        </w:numPr>
      </w:pPr>
      <w:r w:rsidRPr="00373F00">
        <w:t>Product enhancement/customization</w:t>
      </w:r>
    </w:p>
    <w:p w:rsidR="00A64F10" w:rsidRPr="00373F00" w:rsidRDefault="00A64F10" w:rsidP="00507BF4">
      <w:pPr>
        <w:pStyle w:val="ListParagraph"/>
        <w:numPr>
          <w:ilvl w:val="0"/>
          <w:numId w:val="11"/>
        </w:numPr>
      </w:pPr>
      <w:r w:rsidRPr="00373F00">
        <w:t>Extended engagement, like ‘behind-the-scenes’ information for readers in magazines</w:t>
      </w:r>
    </w:p>
    <w:p w:rsidR="00A64F10" w:rsidRPr="00373F00" w:rsidRDefault="00A64F10" w:rsidP="00507BF4">
      <w:pPr>
        <w:pStyle w:val="ListParagraph"/>
        <w:numPr>
          <w:ilvl w:val="0"/>
          <w:numId w:val="11"/>
        </w:numPr>
      </w:pPr>
      <w:r w:rsidRPr="00373F00">
        <w:t>Treasure hunts, e.g., over multiple pages in magazines</w:t>
      </w:r>
    </w:p>
    <w:p w:rsidR="005C755E" w:rsidRPr="00373F00" w:rsidRDefault="00A64F10" w:rsidP="00507BF4">
      <w:pPr>
        <w:pStyle w:val="ListParagraph"/>
        <w:numPr>
          <w:ilvl w:val="0"/>
          <w:numId w:val="11"/>
        </w:numPr>
      </w:pPr>
      <w:r w:rsidRPr="00373F00">
        <w:t>Coupon redemption</w:t>
      </w:r>
    </w:p>
    <w:p w:rsidR="005C755E" w:rsidRPr="00373F00" w:rsidRDefault="005C755E" w:rsidP="005C755E">
      <w:pPr>
        <w:jc w:val="both"/>
      </w:pPr>
      <w:r w:rsidRPr="00373F00">
        <w:t xml:space="preserve">Augmented reality </w:t>
      </w:r>
      <w:r w:rsidR="006F4695" w:rsidRPr="00373F00">
        <w:t>may also be used in other</w:t>
      </w:r>
      <w:r w:rsidRPr="00373F00">
        <w:t xml:space="preserve"> contexts and scenarios:</w:t>
      </w:r>
    </w:p>
    <w:p w:rsidR="005C755E" w:rsidRPr="00373F00" w:rsidRDefault="005C755E" w:rsidP="005C755E">
      <w:pPr>
        <w:pStyle w:val="ListParagraph"/>
        <w:jc w:val="both"/>
      </w:pPr>
      <w:r w:rsidRPr="00373F00">
        <w:t xml:space="preserve">medicine – to help surgeons perform optimal interventions in operating rooms; </w:t>
      </w:r>
    </w:p>
    <w:p w:rsidR="005C755E" w:rsidRPr="00373F00" w:rsidRDefault="005C755E" w:rsidP="005C755E">
      <w:pPr>
        <w:pStyle w:val="ListParagraph"/>
        <w:jc w:val="both"/>
      </w:pPr>
      <w:r w:rsidRPr="00373F00">
        <w:t xml:space="preserve">aviation – to show pilots relevant data about the area they are flying in; </w:t>
      </w:r>
    </w:p>
    <w:p w:rsidR="005C755E" w:rsidRPr="00373F00" w:rsidRDefault="005C755E" w:rsidP="005C755E">
      <w:pPr>
        <w:pStyle w:val="ListParagraph"/>
        <w:jc w:val="both"/>
      </w:pPr>
      <w:r w:rsidRPr="00373F00">
        <w:t xml:space="preserve">training – to provide necessary data about objects to students or technicians during practical work; </w:t>
      </w:r>
    </w:p>
    <w:p w:rsidR="005C755E" w:rsidRPr="00373F00" w:rsidRDefault="005C755E" w:rsidP="005C755E">
      <w:r w:rsidRPr="00373F00">
        <w:t>Apart from these applications, the technology may be used in Engineering Design, Robotics / Telerobotics, Manufacturing, Maintenance and Repair, Consumer Design, Customer support / Sales.</w:t>
      </w:r>
    </w:p>
    <w:p w:rsidR="005C755E" w:rsidRPr="00373F00" w:rsidRDefault="005C755E" w:rsidP="00C062D1">
      <w:pPr>
        <w:pStyle w:val="Heading4"/>
        <w:spacing w:after="240" w:line="240" w:lineRule="auto"/>
      </w:pPr>
      <w:r w:rsidRPr="00373F00">
        <w:t xml:space="preserve">Opportunities and challenges of mobile AR apps </w:t>
      </w:r>
    </w:p>
    <w:p w:rsidR="005C755E" w:rsidRPr="00373F00" w:rsidRDefault="005C755E" w:rsidP="008147DC">
      <w:pPr>
        <w:ind w:firstLine="709"/>
        <w:jc w:val="both"/>
      </w:pPr>
      <w:r w:rsidRPr="00373F00">
        <w:t xml:space="preserve">Using augmented reality technology on mobile handsets presents a completely new set of interaction challenges and opportunities. There are new ways to view objects, to interact with augmented or real-world objects.  Group interactions with other people when using AR is </w:t>
      </w:r>
      <w:r w:rsidRPr="00373F00">
        <w:lastRenderedPageBreak/>
        <w:t>an entirely new area for applications, where all users reach into a common scene in a tangible way or with helper objects.</w:t>
      </w:r>
    </w:p>
    <w:p w:rsidR="005C755E" w:rsidRPr="00373F00" w:rsidRDefault="005C755E" w:rsidP="008147DC">
      <w:pPr>
        <w:ind w:firstLine="709"/>
        <w:jc w:val="both"/>
      </w:pPr>
      <w:r w:rsidRPr="00373F00">
        <w:t>AR allows new ways of holding the device, to create extensions, fixations, and holders. Tablets enable different AR use cases to interact comfortably directly on the screen with the augmented scene.</w:t>
      </w:r>
    </w:p>
    <w:p w:rsidR="00C062D1" w:rsidRPr="00373F00" w:rsidRDefault="00B80AF6" w:rsidP="0084161B">
      <w:pPr>
        <w:pStyle w:val="Heading4"/>
        <w:spacing w:after="240" w:line="240" w:lineRule="auto"/>
      </w:pPr>
      <w:r w:rsidRPr="00373F00">
        <w:t>Abo</w:t>
      </w:r>
      <w:r w:rsidR="00C95571" w:rsidRPr="00373F00">
        <w:t>ut Wikitude</w:t>
      </w:r>
    </w:p>
    <w:p w:rsidR="00B80AF6" w:rsidRPr="00373F00" w:rsidRDefault="0049256A" w:rsidP="003463B6">
      <w:pPr>
        <w:ind w:firstLine="709"/>
        <w:jc w:val="both"/>
        <w:rPr>
          <w:rFonts w:ascii="Arial" w:eastAsiaTheme="majorEastAsia" w:hAnsi="Arial" w:cstheme="majorBidi"/>
          <w:b/>
        </w:rPr>
      </w:pPr>
      <w:r w:rsidRPr="00373F00">
        <w:t xml:space="preserve">Wikitude GmbH are the creators of the world’s first mobile augmented reality platform and the company behind the internationally renowned Wikitude World Browser for iOS, Android, BlackBerry and Windows Phone devices. The AR platform has been voted “Best Augmented Reality Browser” three years in a row: 2009, 2010 and 2011. Wikitude </w:t>
      </w:r>
      <w:r w:rsidR="006F4695" w:rsidRPr="00373F00">
        <w:t xml:space="preserve">provides industry leading computer vision technology and </w:t>
      </w:r>
      <w:r w:rsidRPr="00373F00">
        <w:t>is leading the international AR technology standardization, chairing the working group in the Open Geospatial Consortium (OCG).</w:t>
      </w:r>
    </w:p>
    <w:p w:rsidR="003463B6" w:rsidRPr="00373F00" w:rsidRDefault="00B80AF6" w:rsidP="003463B6">
      <w:pPr>
        <w:ind w:firstLine="709"/>
        <w:jc w:val="both"/>
        <w:rPr>
          <w:rStyle w:val="IntenseEmphasis"/>
          <w:b w:val="0"/>
          <w:i w:val="0"/>
        </w:rPr>
      </w:pPr>
      <w:r w:rsidRPr="00373F00">
        <w:rPr>
          <w:rStyle w:val="IntenseEmphasis"/>
          <w:b w:val="0"/>
          <w:i w:val="0"/>
        </w:rPr>
        <w:t xml:space="preserve">A new era is about to begin as Wikitude is </w:t>
      </w:r>
      <w:r w:rsidR="006F4695" w:rsidRPr="00373F00">
        <w:rPr>
          <w:rStyle w:val="IntenseEmphasis"/>
          <w:b w:val="0"/>
          <w:i w:val="0"/>
        </w:rPr>
        <w:t>enabling</w:t>
      </w:r>
      <w:r w:rsidRPr="00373F00">
        <w:rPr>
          <w:rStyle w:val="IntenseEmphasis"/>
          <w:b w:val="0"/>
          <w:i w:val="0"/>
        </w:rPr>
        <w:t xml:space="preserve"> AR </w:t>
      </w:r>
      <w:r w:rsidR="006F4695" w:rsidRPr="00373F00">
        <w:rPr>
          <w:rStyle w:val="IntenseEmphasis"/>
          <w:b w:val="0"/>
          <w:i w:val="0"/>
        </w:rPr>
        <w:t xml:space="preserve">on </w:t>
      </w:r>
      <w:r w:rsidRPr="00373F00">
        <w:rPr>
          <w:rStyle w:val="IntenseEmphasis"/>
          <w:b w:val="0"/>
          <w:i w:val="0"/>
        </w:rPr>
        <w:t xml:space="preserve">the Web. The Wikitude Lab has created an AR solution called </w:t>
      </w:r>
      <w:r w:rsidR="000A6C9A">
        <w:rPr>
          <w:rStyle w:val="IntenseEmphasis"/>
          <w:b w:val="0"/>
          <w:i w:val="0"/>
        </w:rPr>
        <w:t>‘</w:t>
      </w:r>
      <w:r w:rsidR="003463B6" w:rsidRPr="00373F00">
        <w:rPr>
          <w:rStyle w:val="IntenseEmphasis"/>
          <w:b w:val="0"/>
          <w:i w:val="0"/>
        </w:rPr>
        <w:t>AR window for the Web’,</w:t>
      </w:r>
      <w:r w:rsidRPr="00373F00">
        <w:rPr>
          <w:rStyle w:val="IntenseEmphasis"/>
          <w:b w:val="0"/>
          <w:i w:val="0"/>
        </w:rPr>
        <w:t xml:space="preserve"> which enables any mobile </w:t>
      </w:r>
      <w:r w:rsidR="003463B6" w:rsidRPr="00373F00">
        <w:rPr>
          <w:rStyle w:val="IntenseEmphasis"/>
          <w:b w:val="0"/>
          <w:i w:val="0"/>
        </w:rPr>
        <w:t>w</w:t>
      </w:r>
      <w:r w:rsidRPr="00373F00">
        <w:rPr>
          <w:rStyle w:val="IntenseEmphasis"/>
          <w:b w:val="0"/>
          <w:i w:val="0"/>
        </w:rPr>
        <w:t xml:space="preserve">eb page to include augmented reality (patent pending). </w:t>
      </w:r>
    </w:p>
    <w:p w:rsidR="00B80AF6" w:rsidRPr="00373F00" w:rsidRDefault="003463B6" w:rsidP="003463B6">
      <w:pPr>
        <w:ind w:firstLine="709"/>
        <w:jc w:val="both"/>
        <w:rPr>
          <w:rStyle w:val="IntenseEmphasis"/>
          <w:b w:val="0"/>
          <w:i w:val="0"/>
        </w:rPr>
      </w:pPr>
      <w:r w:rsidRPr="00373F00">
        <w:rPr>
          <w:rStyle w:val="IntenseEmphasis"/>
          <w:b w:val="0"/>
          <w:i w:val="0"/>
        </w:rPr>
        <w:t xml:space="preserve">Wikitude’s AR window enables users to view a live video stream from the smartphone’s camera on a mobile web page, with </w:t>
      </w:r>
      <w:r w:rsidR="000A6C9A" w:rsidRPr="00373F00">
        <w:rPr>
          <w:rStyle w:val="IntenseEmphasis"/>
          <w:b w:val="0"/>
          <w:i w:val="0"/>
        </w:rPr>
        <w:t>additional</w:t>
      </w:r>
      <w:r w:rsidR="000A6C9A">
        <w:rPr>
          <w:rStyle w:val="IntenseEmphasis"/>
          <w:b w:val="0"/>
          <w:i w:val="0"/>
        </w:rPr>
        <w:t xml:space="preserve"> </w:t>
      </w:r>
      <w:r w:rsidRPr="00373F00">
        <w:rPr>
          <w:rStyle w:val="IntenseEmphasis"/>
          <w:b w:val="0"/>
          <w:i w:val="0"/>
        </w:rPr>
        <w:t>augme</w:t>
      </w:r>
      <w:r w:rsidR="000A6C9A">
        <w:rPr>
          <w:rStyle w:val="IntenseEmphasis"/>
          <w:b w:val="0"/>
          <w:i w:val="0"/>
        </w:rPr>
        <w:t>nted content superimposed on it.</w:t>
      </w:r>
      <w:r w:rsidRPr="00373F00">
        <w:rPr>
          <w:rStyle w:val="IntenseEmphasis"/>
          <w:b w:val="0"/>
          <w:i w:val="0"/>
        </w:rPr>
        <w:t xml:space="preserve"> </w:t>
      </w:r>
      <w:r w:rsidR="000A6C9A" w:rsidRPr="00373F00">
        <w:rPr>
          <w:rStyle w:val="IntenseEmphasis"/>
          <w:b w:val="0"/>
          <w:i w:val="0"/>
        </w:rPr>
        <w:t xml:space="preserve">This means that the immersive experience of connecting the real world with computer-generated content is brought to </w:t>
      </w:r>
      <w:r w:rsidR="000A6C9A">
        <w:rPr>
          <w:rStyle w:val="IntenseEmphasis"/>
          <w:b w:val="0"/>
          <w:i w:val="0"/>
        </w:rPr>
        <w:t>a whole new level.</w:t>
      </w:r>
    </w:p>
    <w:p w:rsidR="00B80AF6" w:rsidRPr="00373F00" w:rsidRDefault="00B80AF6" w:rsidP="003463B6">
      <w:pPr>
        <w:ind w:firstLine="709"/>
        <w:jc w:val="both"/>
        <w:rPr>
          <w:rStyle w:val="IntenseEmphasis"/>
          <w:b w:val="0"/>
          <w:i w:val="0"/>
        </w:rPr>
      </w:pPr>
      <w:r w:rsidRPr="00373F00">
        <w:rPr>
          <w:rStyle w:val="IntenseEmphasis"/>
          <w:b w:val="0"/>
          <w:i w:val="0"/>
        </w:rPr>
        <w:t xml:space="preserve">The opportunity of AR on the </w:t>
      </w:r>
      <w:r w:rsidR="003463B6" w:rsidRPr="00373F00">
        <w:rPr>
          <w:rStyle w:val="IntenseEmphasis"/>
          <w:b w:val="0"/>
          <w:i w:val="0"/>
        </w:rPr>
        <w:t>w</w:t>
      </w:r>
      <w:r w:rsidRPr="00373F00">
        <w:rPr>
          <w:rStyle w:val="IntenseEmphasis"/>
          <w:b w:val="0"/>
          <w:i w:val="0"/>
        </w:rPr>
        <w:t xml:space="preserve">eb is enormous. While AR has been limited to app users only up until today, AR can now be integrated in millions of mobile </w:t>
      </w:r>
      <w:r w:rsidR="003463B6" w:rsidRPr="00373F00">
        <w:rPr>
          <w:rStyle w:val="IntenseEmphasis"/>
          <w:b w:val="0"/>
          <w:i w:val="0"/>
        </w:rPr>
        <w:t>w</w:t>
      </w:r>
      <w:r w:rsidRPr="00373F00">
        <w:rPr>
          <w:rStyle w:val="IntenseEmphasis"/>
          <w:b w:val="0"/>
          <w:i w:val="0"/>
        </w:rPr>
        <w:t xml:space="preserve">eb sites out there, allowing users to interact directly with the real world while browsing the </w:t>
      </w:r>
      <w:r w:rsidR="003463B6" w:rsidRPr="00373F00">
        <w:rPr>
          <w:rStyle w:val="IntenseEmphasis"/>
          <w:b w:val="0"/>
          <w:i w:val="0"/>
        </w:rPr>
        <w:t>w</w:t>
      </w:r>
      <w:r w:rsidRPr="00373F00">
        <w:rPr>
          <w:rStyle w:val="IntenseEmphasis"/>
          <w:b w:val="0"/>
          <w:i w:val="0"/>
        </w:rPr>
        <w:t xml:space="preserve">eb. </w:t>
      </w:r>
      <w:r w:rsidR="003463B6" w:rsidRPr="00373F00">
        <w:rPr>
          <w:rStyle w:val="IntenseEmphasis"/>
          <w:b w:val="0"/>
          <w:i w:val="0"/>
        </w:rPr>
        <w:t>Wikitude</w:t>
      </w:r>
      <w:r w:rsidRPr="00373F00">
        <w:rPr>
          <w:rStyle w:val="IntenseEmphasis"/>
          <w:b w:val="0"/>
          <w:i w:val="0"/>
        </w:rPr>
        <w:t xml:space="preserve"> is trying to </w:t>
      </w:r>
      <w:r w:rsidR="003463B6" w:rsidRPr="00373F00">
        <w:rPr>
          <w:rStyle w:val="IntenseEmphasis"/>
          <w:b w:val="0"/>
          <w:i w:val="0"/>
        </w:rPr>
        <w:t xml:space="preserve">push the boundaries </w:t>
      </w:r>
      <w:r w:rsidRPr="00373F00">
        <w:rPr>
          <w:rStyle w:val="IntenseEmphasis"/>
          <w:b w:val="0"/>
          <w:i w:val="0"/>
        </w:rPr>
        <w:t>of what's technologically possible</w:t>
      </w:r>
      <w:r w:rsidR="003463B6" w:rsidRPr="00373F00">
        <w:rPr>
          <w:rStyle w:val="IntenseEmphasis"/>
          <w:b w:val="0"/>
          <w:i w:val="0"/>
        </w:rPr>
        <w:t>.</w:t>
      </w:r>
      <w:r w:rsidR="006F4695" w:rsidRPr="00373F00">
        <w:rPr>
          <w:rStyle w:val="EndnoteReference"/>
          <w:bCs/>
          <w:iCs/>
        </w:rPr>
        <w:endnoteReference w:id="5"/>
      </w:r>
      <w:r w:rsidR="006F4695" w:rsidRPr="00373F00">
        <w:rPr>
          <w:rStyle w:val="IntenseEmphasis"/>
          <w:b w:val="0"/>
          <w:i w:val="0"/>
        </w:rPr>
        <w:t xml:space="preserve"> </w:t>
      </w:r>
      <w:r w:rsidR="006F4695" w:rsidRPr="00373F00">
        <w:rPr>
          <w:rStyle w:val="EndnoteReference"/>
          <w:bCs/>
          <w:iCs/>
        </w:rPr>
        <w:endnoteReference w:id="6"/>
      </w:r>
    </w:p>
    <w:p w:rsidR="00A202CA" w:rsidRPr="00373F00" w:rsidRDefault="00A202CA" w:rsidP="00E65C52">
      <w:pPr>
        <w:pStyle w:val="Heading3"/>
        <w:numPr>
          <w:ilvl w:val="2"/>
          <w:numId w:val="33"/>
        </w:numPr>
        <w:spacing w:after="240"/>
      </w:pPr>
      <w:bookmarkStart w:id="5" w:name="_Toc359552263"/>
      <w:r w:rsidRPr="00373F00">
        <w:t>Recommender systems</w:t>
      </w:r>
      <w:bookmarkEnd w:id="5"/>
    </w:p>
    <w:p w:rsidR="00A31AA0" w:rsidRPr="00373F00" w:rsidRDefault="004C3EDF" w:rsidP="00AE2212">
      <w:pPr>
        <w:ind w:firstLine="709"/>
        <w:jc w:val="both"/>
      </w:pPr>
      <w:r w:rsidRPr="00373F00">
        <w:rPr>
          <w:rStyle w:val="IntenseEmphasis"/>
        </w:rPr>
        <w:t>Recommender (or r</w:t>
      </w:r>
      <w:r w:rsidR="00FA4FCF" w:rsidRPr="00373F00">
        <w:rPr>
          <w:rStyle w:val="IntenseEmphasis"/>
        </w:rPr>
        <w:t>ecommendation</w:t>
      </w:r>
      <w:r w:rsidRPr="00373F00">
        <w:rPr>
          <w:rStyle w:val="IntenseEmphasis"/>
        </w:rPr>
        <w:t>)</w:t>
      </w:r>
      <w:r w:rsidR="00FA4FCF" w:rsidRPr="00373F00">
        <w:rPr>
          <w:rStyle w:val="IntenseEmphasis"/>
        </w:rPr>
        <w:t xml:space="preserve"> systems</w:t>
      </w:r>
      <w:r w:rsidR="00FA4FCF" w:rsidRPr="00373F00">
        <w:t xml:space="preserve"> </w:t>
      </w:r>
      <w:r w:rsidR="00763061" w:rsidRPr="00373F00">
        <w:t xml:space="preserve">are </w:t>
      </w:r>
      <w:r w:rsidR="000202B4" w:rsidRPr="00373F00">
        <w:t xml:space="preserve">based on </w:t>
      </w:r>
      <w:r w:rsidR="0098546A" w:rsidRPr="00373F00">
        <w:t>information filtering</w:t>
      </w:r>
      <w:r w:rsidR="009A4A4A" w:rsidRPr="00373F00">
        <w:t xml:space="preserve"> (IF)</w:t>
      </w:r>
      <w:r w:rsidR="0098546A" w:rsidRPr="00373F00">
        <w:t xml:space="preserve"> </w:t>
      </w:r>
      <w:r w:rsidR="00970BC0" w:rsidRPr="00373F00">
        <w:t>and attempt to</w:t>
      </w:r>
      <w:r w:rsidR="00ED3827" w:rsidRPr="00373F00">
        <w:t xml:space="preserve"> present information items (movies, music, books, news, images, web pages, etc.) that are likely of interest to the user</w:t>
      </w:r>
      <w:r w:rsidR="0098546A" w:rsidRPr="00373F00">
        <w:t xml:space="preserve">. </w:t>
      </w:r>
      <w:r w:rsidR="006D5EFE" w:rsidRPr="00373F00">
        <w:t xml:space="preserve">The recommendations are </w:t>
      </w:r>
      <w:r w:rsidR="00A31AA0" w:rsidRPr="00373F00">
        <w:t>generally calculated using the characteristics of an item or the user's social environment (</w:t>
      </w:r>
      <w:r w:rsidR="00A31AA0" w:rsidRPr="00373F00">
        <w:rPr>
          <w:rStyle w:val="SubtleEmphasis"/>
        </w:rPr>
        <w:t>content-based</w:t>
      </w:r>
      <w:r w:rsidR="00A31AA0" w:rsidRPr="00373F00">
        <w:t xml:space="preserve"> versus </w:t>
      </w:r>
      <w:r w:rsidR="00A31AA0" w:rsidRPr="00373F00">
        <w:rPr>
          <w:rStyle w:val="SubtleEmphasis"/>
        </w:rPr>
        <w:t>collaborative filtering</w:t>
      </w:r>
      <w:r w:rsidR="00A31AA0" w:rsidRPr="00373F00">
        <w:t>). Looking at these approaches</w:t>
      </w:r>
      <w:r w:rsidR="003E1EEA" w:rsidRPr="00373F00">
        <w:t xml:space="preserve"> in practice, </w:t>
      </w:r>
      <w:r w:rsidR="003843E4" w:rsidRPr="00373F00">
        <w:t xml:space="preserve">we </w:t>
      </w:r>
      <w:r w:rsidR="000B7221" w:rsidRPr="00373F00">
        <w:t>can</w:t>
      </w:r>
      <w:r w:rsidR="003E1EEA" w:rsidRPr="00373F00">
        <w:t xml:space="preserve"> distinguish a more detailed classification</w:t>
      </w:r>
      <w:r w:rsidR="00B8649F" w:rsidRPr="00373F00">
        <w:t xml:space="preserve"> of recommendations</w:t>
      </w:r>
      <w:r w:rsidR="00A31AA0" w:rsidRPr="00373F00">
        <w:t>:</w:t>
      </w:r>
    </w:p>
    <w:p w:rsidR="00C76BBD" w:rsidRPr="00373F00" w:rsidRDefault="00C76BBD" w:rsidP="00507BF4">
      <w:pPr>
        <w:pStyle w:val="ListParagraph"/>
        <w:numPr>
          <w:ilvl w:val="0"/>
          <w:numId w:val="3"/>
        </w:numPr>
      </w:pPr>
      <w:r w:rsidRPr="00373F00">
        <w:t>Item-related – recommend things based on the item itself</w:t>
      </w:r>
    </w:p>
    <w:p w:rsidR="004E6FF1" w:rsidRPr="00373F00" w:rsidRDefault="004E6FF1" w:rsidP="00507BF4">
      <w:pPr>
        <w:pStyle w:val="ListParagraph"/>
        <w:numPr>
          <w:ilvl w:val="0"/>
          <w:numId w:val="3"/>
        </w:numPr>
        <w:jc w:val="both"/>
      </w:pPr>
      <w:r w:rsidRPr="00373F00">
        <w:t>User-related</w:t>
      </w:r>
    </w:p>
    <w:p w:rsidR="00B8649F" w:rsidRPr="00373F00" w:rsidRDefault="00B8649F" w:rsidP="00507BF4">
      <w:pPr>
        <w:pStyle w:val="ListParagraph"/>
        <w:numPr>
          <w:ilvl w:val="1"/>
          <w:numId w:val="3"/>
        </w:numPr>
        <w:jc w:val="both"/>
      </w:pPr>
      <w:r w:rsidRPr="00373F00">
        <w:t xml:space="preserve">Personalized – recommend things based on the individual's past </w:t>
      </w:r>
      <w:r w:rsidR="0039401E" w:rsidRPr="00373F00">
        <w:t>behaviour</w:t>
      </w:r>
    </w:p>
    <w:p w:rsidR="00B8649F" w:rsidRPr="00373F00" w:rsidRDefault="00B8649F" w:rsidP="00507BF4">
      <w:pPr>
        <w:pStyle w:val="ListParagraph"/>
        <w:numPr>
          <w:ilvl w:val="1"/>
          <w:numId w:val="3"/>
        </w:numPr>
        <w:jc w:val="both"/>
      </w:pPr>
      <w:r w:rsidRPr="00373F00">
        <w:t xml:space="preserve">Social – recommend things based on the past </w:t>
      </w:r>
      <w:r w:rsidR="0039401E" w:rsidRPr="00373F00">
        <w:t>behaviour</w:t>
      </w:r>
      <w:r w:rsidRPr="00373F00">
        <w:t xml:space="preserve"> of similar users</w:t>
      </w:r>
    </w:p>
    <w:p w:rsidR="00EB6EC7" w:rsidRPr="00373F00" w:rsidRDefault="00CB1DED" w:rsidP="008147DC">
      <w:pPr>
        <w:ind w:firstLine="709"/>
        <w:jc w:val="both"/>
      </w:pPr>
      <w:r w:rsidRPr="00373F00">
        <w:lastRenderedPageBreak/>
        <w:t xml:space="preserve">These methods can also be used together as it is the case for most </w:t>
      </w:r>
      <w:r w:rsidR="00ED3827" w:rsidRPr="00373F00">
        <w:t>e-commerce Web sites</w:t>
      </w:r>
      <w:r w:rsidRPr="00373F00">
        <w:t xml:space="preserve">, where such systems got very popular from the beginning due to </w:t>
      </w:r>
      <w:r w:rsidR="003843E4" w:rsidRPr="00373F00">
        <w:t>the obvious business advantages they brought</w:t>
      </w:r>
      <w:r w:rsidR="0016083D" w:rsidRPr="00373F00">
        <w:t>.</w:t>
      </w:r>
    </w:p>
    <w:p w:rsidR="00570486" w:rsidRPr="00373F00" w:rsidRDefault="00570486" w:rsidP="00B33FCD">
      <w:pPr>
        <w:ind w:firstLine="709"/>
      </w:pPr>
      <w:r w:rsidRPr="00373F00">
        <w:t>T</w:t>
      </w:r>
      <w:r w:rsidR="00CB4B68" w:rsidRPr="00373F00">
        <w:t xml:space="preserve">he </w:t>
      </w:r>
      <w:r w:rsidR="00600898" w:rsidRPr="00373F00">
        <w:t>differen</w:t>
      </w:r>
      <w:r w:rsidR="0054211D" w:rsidRPr="00373F00">
        <w:t>ce between the</w:t>
      </w:r>
      <w:r w:rsidR="00600898" w:rsidRPr="00373F00">
        <w:t xml:space="preserve"> methods </w:t>
      </w:r>
      <w:r w:rsidR="00CB4B68" w:rsidRPr="00373F00">
        <w:t xml:space="preserve">previously mentioned </w:t>
      </w:r>
      <w:r w:rsidRPr="00373F00">
        <w:t>can be illustrated with a few examples:</w:t>
      </w:r>
    </w:p>
    <w:p w:rsidR="00570486" w:rsidRPr="00373F00" w:rsidRDefault="008E1385" w:rsidP="00507BF4">
      <w:pPr>
        <w:pStyle w:val="ListParagraph"/>
        <w:numPr>
          <w:ilvl w:val="0"/>
          <w:numId w:val="4"/>
        </w:numPr>
      </w:pPr>
      <w:r w:rsidRPr="00373F00">
        <w:rPr>
          <w:rStyle w:val="Emphasis"/>
        </w:rPr>
        <w:t xml:space="preserve">Pandora </w:t>
      </w:r>
      <w:r w:rsidR="00600898" w:rsidRPr="00373F00">
        <w:rPr>
          <w:rStyle w:val="Emphasis"/>
        </w:rPr>
        <w:t>Radio</w:t>
      </w:r>
      <w:r w:rsidR="00600898" w:rsidRPr="00373F00">
        <w:t xml:space="preserve"> </w:t>
      </w:r>
      <w:r w:rsidR="00CB4B68" w:rsidRPr="00373F00">
        <w:t>uses structural analysis of an item for its recommendations</w:t>
      </w:r>
    </w:p>
    <w:p w:rsidR="00570486" w:rsidRPr="00373F00" w:rsidRDefault="00570486" w:rsidP="00507BF4">
      <w:pPr>
        <w:pStyle w:val="ListParagraph"/>
        <w:numPr>
          <w:ilvl w:val="0"/>
          <w:numId w:val="4"/>
        </w:numPr>
        <w:jc w:val="both"/>
      </w:pPr>
      <w:r w:rsidRPr="00373F00">
        <w:rPr>
          <w:rStyle w:val="Emphasis"/>
        </w:rPr>
        <w:t>Strands</w:t>
      </w:r>
      <w:r w:rsidRPr="00373F00">
        <w:t xml:space="preserve"> </w:t>
      </w:r>
      <w:r w:rsidR="008E1385" w:rsidRPr="00373F00">
        <w:t xml:space="preserve">focuses on social </w:t>
      </w:r>
      <w:r w:rsidR="00712D54" w:rsidRPr="00373F00">
        <w:t>behaviour</w:t>
      </w:r>
      <w:r w:rsidR="008E1385" w:rsidRPr="00373F00">
        <w:t xml:space="preserve"> analysis around an item </w:t>
      </w:r>
      <w:r w:rsidR="0091504B" w:rsidRPr="00373F00">
        <w:rPr>
          <w:rStyle w:val="EndnoteReference"/>
        </w:rPr>
        <w:endnoteReference w:id="7"/>
      </w:r>
    </w:p>
    <w:p w:rsidR="00CB4B68" w:rsidRPr="00373F00" w:rsidRDefault="008E1385" w:rsidP="00507BF4">
      <w:pPr>
        <w:pStyle w:val="ListParagraph"/>
        <w:numPr>
          <w:ilvl w:val="0"/>
          <w:numId w:val="4"/>
        </w:numPr>
        <w:jc w:val="both"/>
      </w:pPr>
      <w:r w:rsidRPr="00373F00">
        <w:rPr>
          <w:rStyle w:val="Emphasis"/>
        </w:rPr>
        <w:t>Aggregate Knowledge</w:t>
      </w:r>
      <w:r w:rsidRPr="00373F00">
        <w:t xml:space="preserve"> </w:t>
      </w:r>
      <w:r w:rsidR="008C3391" w:rsidRPr="00373F00">
        <w:t>does</w:t>
      </w:r>
      <w:r w:rsidRPr="00373F00">
        <w:t xml:space="preserve"> a structural analysis of an item,</w:t>
      </w:r>
      <w:r w:rsidR="00CB4B68" w:rsidRPr="00373F00">
        <w:t xml:space="preserve"> paired with a </w:t>
      </w:r>
      <w:r w:rsidR="00712D54" w:rsidRPr="00373F00">
        <w:t>behavioural</w:t>
      </w:r>
      <w:r w:rsidR="00CB4B68" w:rsidRPr="00373F00">
        <w:t xml:space="preserve"> analysis around th</w:t>
      </w:r>
      <w:r w:rsidR="001A1381" w:rsidRPr="00373F00">
        <w:t>at</w:t>
      </w:r>
      <w:r w:rsidR="00CB4B68" w:rsidRPr="00373F00">
        <w:t xml:space="preserve"> item</w:t>
      </w:r>
    </w:p>
    <w:p w:rsidR="006F6D84" w:rsidRPr="00373F00" w:rsidRDefault="006F6D84" w:rsidP="008147DC">
      <w:pPr>
        <w:ind w:firstLine="709"/>
        <w:jc w:val="both"/>
      </w:pPr>
      <w:r w:rsidRPr="00373F00">
        <w:t xml:space="preserve">An example of a recommender system using </w:t>
      </w:r>
      <w:r w:rsidR="00184B30" w:rsidRPr="00373F00">
        <w:t>the</w:t>
      </w:r>
      <w:r w:rsidR="004F374B" w:rsidRPr="00373F00">
        <w:t xml:space="preserve"> </w:t>
      </w:r>
      <w:r w:rsidR="004F374B" w:rsidRPr="00373F00">
        <w:rPr>
          <w:rStyle w:val="SubtleEmphasis"/>
        </w:rPr>
        <w:t>content-based</w:t>
      </w:r>
      <w:r w:rsidR="004F374B" w:rsidRPr="00373F00">
        <w:t xml:space="preserve"> technique </w:t>
      </w:r>
      <w:r w:rsidRPr="00373F00">
        <w:t xml:space="preserve">is </w:t>
      </w:r>
      <w:r w:rsidRPr="00373F00">
        <w:rPr>
          <w:rStyle w:val="Emphasis"/>
        </w:rPr>
        <w:t>WhatShouldIReadNext.com</w:t>
      </w:r>
      <w:r w:rsidRPr="00373F00">
        <w:t>, a site where users can enter a title of a recent book they have read and enjoyed to see other books that they are likely to enjoy as well.</w:t>
      </w:r>
    </w:p>
    <w:p w:rsidR="00E67DDA" w:rsidRPr="00373F00" w:rsidRDefault="00E67DDA" w:rsidP="008147DC">
      <w:pPr>
        <w:ind w:firstLine="709"/>
        <w:jc w:val="both"/>
      </w:pPr>
      <w:r w:rsidRPr="00373F00">
        <w:t xml:space="preserve">An example of a recommender system using </w:t>
      </w:r>
      <w:r w:rsidR="004F374B" w:rsidRPr="00373F00">
        <w:rPr>
          <w:rStyle w:val="SubtleEmphasis"/>
        </w:rPr>
        <w:t>collaborative filtering</w:t>
      </w:r>
      <w:r w:rsidR="004F374B" w:rsidRPr="00373F00">
        <w:t xml:space="preserve"> </w:t>
      </w:r>
      <w:r w:rsidRPr="00373F00">
        <w:t xml:space="preserve">is </w:t>
      </w:r>
      <w:r w:rsidR="00163840" w:rsidRPr="00373F00">
        <w:t>Netflix, which</w:t>
      </w:r>
      <w:r w:rsidRPr="00373F00">
        <w:t xml:space="preserve"> suggests movies that a user might like to watch based on the user's profile. When building the profile of a user, his previous ratings and watching habits are compared to those of the other users.</w:t>
      </w:r>
    </w:p>
    <w:p w:rsidR="00832F53" w:rsidRPr="00373F00" w:rsidRDefault="00DE09BF" w:rsidP="008147DC">
      <w:pPr>
        <w:ind w:firstLine="709"/>
        <w:jc w:val="both"/>
      </w:pPr>
      <w:r w:rsidRPr="00373F00">
        <w:t>Also, t</w:t>
      </w:r>
      <w:r w:rsidR="00832F53" w:rsidRPr="00373F00">
        <w:t>wo of the most known internet companies combine the various approaches to</w:t>
      </w:r>
      <w:r w:rsidR="00A2050D" w:rsidRPr="00373F00">
        <w:t xml:space="preserve"> </w:t>
      </w:r>
      <w:r w:rsidR="00C91C6B" w:rsidRPr="00373F00">
        <w:t>recommendations</w:t>
      </w:r>
      <w:r w:rsidR="00832F53" w:rsidRPr="00373F00">
        <w:t>:</w:t>
      </w:r>
    </w:p>
    <w:p w:rsidR="00832F53" w:rsidRPr="00373F00" w:rsidRDefault="00832F53" w:rsidP="00507BF4">
      <w:pPr>
        <w:pStyle w:val="ListParagraph"/>
        <w:numPr>
          <w:ilvl w:val="0"/>
          <w:numId w:val="7"/>
        </w:numPr>
        <w:jc w:val="both"/>
      </w:pPr>
      <w:r w:rsidRPr="00373F00">
        <w:t xml:space="preserve">Amazon.com </w:t>
      </w:r>
      <w:r w:rsidR="00195845" w:rsidRPr="00373F00">
        <w:t>–</w:t>
      </w:r>
      <w:r w:rsidRPr="00373F00">
        <w:t xml:space="preserve"> probably the canonical example of recommendations technology on the Web – uses all </w:t>
      </w:r>
      <w:r w:rsidR="009A1DFF" w:rsidRPr="00373F00">
        <w:t>three</w:t>
      </w:r>
      <w:r w:rsidRPr="00373F00">
        <w:t xml:space="preserve"> approaches (personalized, social and item). Amazon's system is very sophisticated, but at </w:t>
      </w:r>
      <w:r w:rsidR="00DE09BF" w:rsidRPr="00373F00">
        <w:t xml:space="preserve">the </w:t>
      </w:r>
      <w:r w:rsidRPr="00373F00">
        <w:t xml:space="preserve">heart all of its recommendations are based on individual </w:t>
      </w:r>
      <w:r w:rsidR="00712D54" w:rsidRPr="00373F00">
        <w:t>behaviour</w:t>
      </w:r>
      <w:r w:rsidRPr="00373F00">
        <w:t xml:space="preserve">, plus either the item itself or </w:t>
      </w:r>
      <w:r w:rsidR="00712D54" w:rsidRPr="00373F00">
        <w:t>behaviour</w:t>
      </w:r>
      <w:r w:rsidRPr="00373F00">
        <w:t xml:space="preserve"> of other people on Amazon</w:t>
      </w:r>
      <w:r w:rsidR="00195845" w:rsidRPr="00373F00">
        <w:t>;</w:t>
      </w:r>
    </w:p>
    <w:p w:rsidR="00E34F3A" w:rsidRPr="00373F00" w:rsidRDefault="00231221" w:rsidP="00507BF4">
      <w:pPr>
        <w:pStyle w:val="ListParagraph"/>
        <w:numPr>
          <w:ilvl w:val="0"/>
          <w:numId w:val="7"/>
        </w:numPr>
        <w:jc w:val="both"/>
      </w:pPr>
      <w:r w:rsidRPr="00373F00">
        <w:t xml:space="preserve">Google </w:t>
      </w:r>
      <w:r w:rsidR="00195845" w:rsidRPr="00373F00">
        <w:t>–</w:t>
      </w:r>
      <w:r w:rsidRPr="00373F00">
        <w:t xml:space="preserve"> focuses on „personalized” recommendations: it customizes the </w:t>
      </w:r>
      <w:r w:rsidR="00C667CD" w:rsidRPr="00373F00">
        <w:t>user’s</w:t>
      </w:r>
      <w:r w:rsidRPr="00373F00">
        <w:t xml:space="preserve"> search results "when possible" based on the </w:t>
      </w:r>
      <w:r w:rsidR="00C667CD" w:rsidRPr="00373F00">
        <w:t>user’s</w:t>
      </w:r>
      <w:r w:rsidRPr="00373F00">
        <w:t xml:space="preserve"> location and/or recent search activity</w:t>
      </w:r>
      <w:r w:rsidR="009A1DFF" w:rsidRPr="00373F00">
        <w:t>. W</w:t>
      </w:r>
      <w:r w:rsidRPr="00373F00">
        <w:t xml:space="preserve">hen logged into his Google Account, the user "may see even more relevant, useful results” based on his web history. Beside these, the company’s </w:t>
      </w:r>
      <w:r w:rsidR="00DE09BF" w:rsidRPr="00373F00">
        <w:t>ranking</w:t>
      </w:r>
      <w:r w:rsidRPr="00373F00">
        <w:t xml:space="preserve"> algorithm PageRank </w:t>
      </w:r>
      <w:r w:rsidR="00C667CD" w:rsidRPr="00373F00">
        <w:t>is</w:t>
      </w:r>
      <w:r w:rsidRPr="00373F00">
        <w:t xml:space="preserve"> dependent on social recommendations </w:t>
      </w:r>
      <w:r w:rsidR="00DE09BF" w:rsidRPr="00373F00">
        <w:t>(</w:t>
      </w:r>
      <w:r w:rsidRPr="00373F00">
        <w:t>i.e. who links to a webpage</w:t>
      </w:r>
      <w:r w:rsidR="00DE09BF" w:rsidRPr="00373F00">
        <w:t>)</w:t>
      </w:r>
      <w:r w:rsidRPr="00373F00">
        <w:t xml:space="preserve"> and its "Did you mean" feature can be counted as </w:t>
      </w:r>
      <w:r w:rsidR="008C2ADD" w:rsidRPr="00373F00">
        <w:t>item recommendation</w:t>
      </w:r>
      <w:r w:rsidRPr="00373F00">
        <w:t xml:space="preserve">. </w:t>
      </w:r>
      <w:r w:rsidR="00C667CD" w:rsidRPr="00373F00">
        <w:t>Furthermore</w:t>
      </w:r>
      <w:r w:rsidRPr="00373F00">
        <w:t xml:space="preserve">, the recent </w:t>
      </w:r>
      <w:r w:rsidR="00C667CD" w:rsidRPr="00373F00">
        <w:t>launch</w:t>
      </w:r>
      <w:r w:rsidRPr="00373F00">
        <w:t xml:space="preserve"> of Google+ social network brought a new </w:t>
      </w:r>
      <w:r w:rsidR="002609EC" w:rsidRPr="00373F00">
        <w:t>way for the search engine to learn user’s preferences with the „+1” button that allows people to „Recommend on Search, Share on Google</w:t>
      </w:r>
      <w:r w:rsidR="00AB2CEF" w:rsidRPr="00373F00">
        <w:t>+</w:t>
      </w:r>
      <w:r w:rsidR="002609EC" w:rsidRPr="00373F00">
        <w:t>”</w:t>
      </w:r>
      <w:r w:rsidR="00D25693" w:rsidRPr="00373F00">
        <w:t>;</w:t>
      </w:r>
    </w:p>
    <w:p w:rsidR="005A7069" w:rsidRPr="00373F00" w:rsidRDefault="005A7069" w:rsidP="00507BF4">
      <w:pPr>
        <w:pStyle w:val="Heading2"/>
        <w:numPr>
          <w:ilvl w:val="1"/>
          <w:numId w:val="33"/>
        </w:numPr>
        <w:spacing w:after="240"/>
      </w:pPr>
      <w:bookmarkStart w:id="6" w:name="_Toc359552264"/>
      <w:r w:rsidRPr="00373F00">
        <w:t>Personal contribution</w:t>
      </w:r>
      <w:bookmarkEnd w:id="6"/>
    </w:p>
    <w:p w:rsidR="005A7069" w:rsidRPr="00373F00" w:rsidRDefault="005A7069" w:rsidP="005A7069">
      <w:pPr>
        <w:spacing w:before="240"/>
        <w:ind w:firstLine="709"/>
        <w:jc w:val="both"/>
      </w:pPr>
      <w:r w:rsidRPr="00373F00">
        <w:t>The previous research projects that I participated into provided the necessary background knowledge for the technologies behind the application.</w:t>
      </w:r>
    </w:p>
    <w:p w:rsidR="005A7069" w:rsidRPr="00373F00" w:rsidRDefault="005A7069" w:rsidP="005A7069">
      <w:pPr>
        <w:spacing w:before="240"/>
        <w:ind w:firstLine="709"/>
        <w:jc w:val="both"/>
      </w:pPr>
      <w:r w:rsidRPr="00373F00">
        <w:t xml:space="preserve">As such, in the field of Computer Vision some experience was acquired by working under the guidance of professor, Dr. Sabin C. Buraga at the project called </w:t>
      </w:r>
      <w:r w:rsidRPr="00373F00">
        <w:rPr>
          <w:i/>
        </w:rPr>
        <w:t xml:space="preserve">“PETI: Patient Eye </w:t>
      </w:r>
      <w:r w:rsidRPr="00373F00">
        <w:rPr>
          <w:i/>
        </w:rPr>
        <w:lastRenderedPageBreak/>
        <w:t>Tracking Interface”</w:t>
      </w:r>
      <w:r w:rsidRPr="00373F00">
        <w:t>, together with fellow colleagues Mihăila Alina-Elena, George Alexandru Vlad and Iulian Vascu</w:t>
      </w:r>
      <w:r w:rsidRPr="00373F00">
        <w:rPr>
          <w:i/>
        </w:rPr>
        <w:t xml:space="preserve">. </w:t>
      </w:r>
      <w:r w:rsidRPr="00373F00">
        <w:t xml:space="preserve">The project uses HAAR classifiers to detect blobs (with descriptors for the eyeballs) and the implementation that we used as a base was coded with the popular and powerful OpenCV library. Falling under the ACM category “H.5.2 Information interfaces and presentation - User Interfaces – Input devices and strategies”, the project was included at </w:t>
      </w:r>
      <w:r w:rsidR="00D25693" w:rsidRPr="00373F00">
        <w:t xml:space="preserve">the </w:t>
      </w:r>
      <w:r w:rsidRPr="00373F00">
        <w:rPr>
          <w:i/>
        </w:rPr>
        <w:t>RoCHI 2011 conference (http://rochi2011.utcluj.ro)</w:t>
      </w:r>
      <w:r w:rsidRPr="00373F00">
        <w:t xml:space="preserve"> and more information about it is available on the dedicated website at http://peti-hci.blogspot.com/</w:t>
      </w:r>
    </w:p>
    <w:p w:rsidR="005A7069" w:rsidRPr="00373F00" w:rsidRDefault="005A7069" w:rsidP="005A7069">
      <w:pPr>
        <w:spacing w:before="240"/>
        <w:ind w:firstLine="709"/>
        <w:jc w:val="both"/>
        <w:rPr>
          <w:iCs/>
        </w:rPr>
      </w:pPr>
      <w:r w:rsidRPr="00373F00">
        <w:t>For the recommender system, it was very helpful to have been worked at the project called „</w:t>
      </w:r>
      <w:r w:rsidRPr="00373F00">
        <w:rPr>
          <w:i/>
          <w:iCs/>
        </w:rPr>
        <w:t xml:space="preserve">PERE: A Location-based personal Semantic Web Recommender”, </w:t>
      </w:r>
      <w:r w:rsidRPr="00373F00">
        <w:t xml:space="preserve">under the guidance of professor, dr. Sabin C. Buraga, professor Lenuţa Alboaie and together with fellow colleagues Mihăila Alina-Elena, George Alexandru Vlad and Iulian Vascu. For this project we used Pearson’s correlation on arrays built out of scores calculated from the user’s Facebook profile likes. The project was included at the </w:t>
      </w:r>
      <w:r w:rsidRPr="00373F00">
        <w:rPr>
          <w:i/>
          <w:iCs/>
        </w:rPr>
        <w:t>AQTR conference: http://www.aqtr.ro/</w:t>
      </w:r>
      <w:r w:rsidRPr="00373F00">
        <w:rPr>
          <w:i/>
          <w:iCs/>
          <w:vertAlign w:val="superscript"/>
        </w:rPr>
        <w:endnoteReference w:id="8"/>
      </w:r>
      <w:r w:rsidRPr="00373F00">
        <w:rPr>
          <w:iCs/>
        </w:rPr>
        <w:t>.</w:t>
      </w:r>
    </w:p>
    <w:p w:rsidR="005A7069" w:rsidRPr="00373F00" w:rsidRDefault="005A7069" w:rsidP="005A7069">
      <w:pPr>
        <w:spacing w:before="240"/>
        <w:ind w:firstLine="709"/>
        <w:jc w:val="both"/>
      </w:pPr>
      <w:r w:rsidRPr="00373F00">
        <w:t xml:space="preserve">Getting the application from concept to implementation involved making decisions about the tools to be used for development. When the project was started there were already enough powerful, solid libraries implementing functionality necessary for AR; </w:t>
      </w:r>
      <w:r w:rsidR="00D25693" w:rsidRPr="00373F00">
        <w:t>creating</w:t>
      </w:r>
      <w:r w:rsidRPr="00373F00">
        <w:t xml:space="preserve"> yet another implementation from scratch was </w:t>
      </w:r>
      <w:r w:rsidR="00875184" w:rsidRPr="00373F00">
        <w:t xml:space="preserve">neither </w:t>
      </w:r>
      <w:r w:rsidRPr="00373F00">
        <w:t xml:space="preserve">optimal </w:t>
      </w:r>
      <w:r w:rsidR="00090913" w:rsidRPr="00373F00">
        <w:t>n</w:t>
      </w:r>
      <w:r w:rsidRPr="00373F00">
        <w:t xml:space="preserve">or </w:t>
      </w:r>
      <w:r w:rsidR="00D25693" w:rsidRPr="00373F00">
        <w:t>required</w:t>
      </w:r>
      <w:r w:rsidRPr="00373F00">
        <w:t>. Instead, a detailed review was made in order to find the most appropriate existing toolkit, considering the particular needs of the envisioned application. More than twenty candidates were analysed and tested and the list was reduced to a couple of alternatives:</w:t>
      </w:r>
    </w:p>
    <w:tbl>
      <w:tblPr>
        <w:tblStyle w:val="GridTable1Light"/>
        <w:tblW w:w="0" w:type="auto"/>
        <w:tblLook w:val="04A0" w:firstRow="1" w:lastRow="0" w:firstColumn="1" w:lastColumn="0" w:noHBand="0" w:noVBand="1"/>
      </w:tblPr>
      <w:tblGrid>
        <w:gridCol w:w="2910"/>
        <w:gridCol w:w="902"/>
        <w:gridCol w:w="1909"/>
      </w:tblGrid>
      <w:tr w:rsidR="005A7069" w:rsidRPr="00373F00" w:rsidTr="008F046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pPr>
            <w:r w:rsidRPr="00373F00">
              <w:t>Vendor/name</w:t>
            </w:r>
          </w:p>
        </w:tc>
        <w:tc>
          <w:tcPr>
            <w:tcW w:w="902" w:type="dxa"/>
          </w:tcPr>
          <w:p w:rsidR="005A7069" w:rsidRPr="00373F00" w:rsidRDefault="005A7069" w:rsidP="008F0465">
            <w:pPr>
              <w:jc w:val="both"/>
              <w:cnfStyle w:val="100000000000" w:firstRow="1" w:lastRow="0" w:firstColumn="0" w:lastColumn="0" w:oddVBand="0" w:evenVBand="0" w:oddHBand="0" w:evenHBand="0" w:firstRowFirstColumn="0" w:firstRowLastColumn="0" w:lastRowFirstColumn="0" w:lastRowLastColumn="0"/>
            </w:pPr>
            <w:r w:rsidRPr="00373F00">
              <w:t>SDK</w:t>
            </w:r>
          </w:p>
        </w:tc>
        <w:tc>
          <w:tcPr>
            <w:tcW w:w="1909" w:type="dxa"/>
          </w:tcPr>
          <w:p w:rsidR="005A7069" w:rsidRPr="00373F00" w:rsidRDefault="005A7069" w:rsidP="008F0465">
            <w:pPr>
              <w:jc w:val="both"/>
              <w:cnfStyle w:val="100000000000" w:firstRow="1" w:lastRow="0" w:firstColumn="0" w:lastColumn="0" w:oddVBand="0" w:evenVBand="0" w:oddHBand="0" w:evenHBand="0" w:firstRowFirstColumn="0" w:firstRowLastColumn="0" w:lastRowFirstColumn="0" w:lastRowLastColumn="0"/>
            </w:pPr>
            <w:r w:rsidRPr="00373F00">
              <w:t>AR Browser</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rPr>
                <w:b w:val="0"/>
              </w:rPr>
            </w:pPr>
            <w:r w:rsidRPr="00373F00">
              <w:rPr>
                <w:b w:val="0"/>
              </w:rPr>
              <w:t>Vuforia (Qualcomm)</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no</w:t>
            </w:r>
          </w:p>
        </w:tc>
      </w:tr>
      <w:tr w:rsidR="005A7069" w:rsidRPr="00373F00" w:rsidTr="008F0465">
        <w:trPr>
          <w:trHeight w:val="228"/>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rPr>
                <w:b w:val="0"/>
              </w:rPr>
            </w:pPr>
            <w:r w:rsidRPr="00373F00">
              <w:rPr>
                <w:b w:val="0"/>
              </w:rPr>
              <w:t>IN2AR</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no</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rPr>
                <w:b w:val="0"/>
              </w:rPr>
            </w:pPr>
            <w:r w:rsidRPr="00373F00">
              <w:rPr>
                <w:b w:val="0"/>
              </w:rPr>
              <w:t>D'Fusion</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no</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rPr>
                <w:b w:val="0"/>
              </w:rPr>
            </w:pPr>
            <w:r w:rsidRPr="00373F00">
              <w:rPr>
                <w:b w:val="0"/>
              </w:rPr>
              <w:t>AR23D</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no</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rPr>
                <w:b w:val="0"/>
              </w:rPr>
            </w:pPr>
            <w:r w:rsidRPr="00373F00">
              <w:rPr>
                <w:b w:val="0"/>
              </w:rPr>
              <w:t>ARmedia</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no</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rPr>
                <w:b w:val="0"/>
              </w:rPr>
            </w:pPr>
            <w:r w:rsidRPr="00373F00">
              <w:rPr>
                <w:b w:val="0"/>
              </w:rPr>
              <w:t>ALVAR</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no</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pPr>
            <w:r w:rsidRPr="00373F00">
              <w:t>Wikitude</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rPr>
                <w:i/>
              </w:rPr>
            </w:pPr>
            <w:r w:rsidRPr="00373F00">
              <w:rPr>
                <w:i/>
              </w:rPr>
              <w:t xml:space="preserve">yes </w:t>
            </w:r>
            <w:r w:rsidRPr="00373F00">
              <w:t>(multiple OS)</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pPr>
            <w:r w:rsidRPr="00373F00">
              <w:t>Metaio</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rPr>
                <w:i/>
              </w:rPr>
            </w:pPr>
            <w:r w:rsidRPr="00373F00">
              <w:rPr>
                <w:i/>
              </w:rPr>
              <w:t xml:space="preserve">yes </w:t>
            </w:r>
            <w:r w:rsidRPr="00373F00">
              <w:t>(multiple OS)</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pPr>
            <w:r w:rsidRPr="00373F00">
              <w:t>Layar</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rPr>
                <w:i/>
              </w:rPr>
            </w:pPr>
            <w:r w:rsidRPr="00373F00">
              <w:rPr>
                <w:i/>
              </w:rPr>
              <w:t xml:space="preserve">yes </w:t>
            </w:r>
            <w:r w:rsidRPr="00373F00">
              <w:t>(multiple OS)</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pPr>
            <w:r w:rsidRPr="00373F00">
              <w:t>PointCloud</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rPr>
                <w:i/>
              </w:rPr>
            </w:pPr>
            <w:r w:rsidRPr="00373F00">
              <w:rPr>
                <w:i/>
              </w:rPr>
              <w:t xml:space="preserve">yes </w:t>
            </w:r>
            <w:r w:rsidRPr="00373F00">
              <w:t>(iOS only)</w:t>
            </w:r>
          </w:p>
        </w:tc>
      </w:tr>
    </w:tbl>
    <w:p w:rsidR="005A7069" w:rsidRPr="00373F00" w:rsidRDefault="005A7069" w:rsidP="005A7069">
      <w:pPr>
        <w:ind w:firstLine="709"/>
        <w:jc w:val="both"/>
      </w:pPr>
    </w:p>
    <w:p w:rsidR="005A7069" w:rsidRPr="00373F00" w:rsidRDefault="005A7069" w:rsidP="005A7069">
      <w:pPr>
        <w:ind w:firstLine="709"/>
        <w:jc w:val="both"/>
      </w:pPr>
      <w:r w:rsidRPr="00373F00">
        <w:t>Building a web application that would be accessible from any OS ruled out some excellent SDK/libraries like Vuforia due to being platform specific; such SDKs have a separate distribution for each major OS (Android, iOS, Windows) and this implies coding a different native application with each version in order to cover multiple OS. This also ruled out Flash-based SDKs because support is not great among Android family of devices and inexistent on iOS.</w:t>
      </w:r>
    </w:p>
    <w:p w:rsidR="005A7069" w:rsidRPr="00373F00" w:rsidRDefault="005A7069" w:rsidP="005A7069">
      <w:pPr>
        <w:ind w:firstLine="709"/>
        <w:jc w:val="both"/>
      </w:pPr>
      <w:r w:rsidRPr="00373F00">
        <w:lastRenderedPageBreak/>
        <w:t>All the highlighted alternatives include a custom AR application for one or more OS; these “AR browsers” act like a client for AR content built specifically for each of them, allowing users to browse and use AR “channels” or “experiences”. Only Wikitude and Metaio support actual applications with complex scripting and Wikitude was chosen as it goes one step further, allowing development of actual web applications (without AREL). In fact, the Wikitude application can be used as a regular web browser that in the same time has the capability to run any ARchitect</w:t>
      </w:r>
      <w:r w:rsidR="00FB4DC0" w:rsidRPr="00373F00">
        <w:t>-enabled</w:t>
      </w:r>
      <w:r w:rsidRPr="00373F00">
        <w:t xml:space="preserve"> web application.</w:t>
      </w:r>
    </w:p>
    <w:p w:rsidR="00234925" w:rsidRPr="00373F00" w:rsidRDefault="00AB7537" w:rsidP="00507BF4">
      <w:pPr>
        <w:pStyle w:val="Heading2"/>
        <w:numPr>
          <w:ilvl w:val="1"/>
          <w:numId w:val="33"/>
        </w:numPr>
        <w:spacing w:after="240"/>
        <w:jc w:val="both"/>
      </w:pPr>
      <w:bookmarkStart w:id="7" w:name="_Toc359552265"/>
      <w:r w:rsidRPr="00373F00">
        <w:t>Similar applications</w:t>
      </w:r>
      <w:bookmarkEnd w:id="7"/>
    </w:p>
    <w:p w:rsidR="00904663" w:rsidRPr="00373F00" w:rsidRDefault="00904663" w:rsidP="00196909">
      <w:pPr>
        <w:ind w:firstLine="709"/>
        <w:jc w:val="both"/>
      </w:pPr>
      <w:r w:rsidRPr="00373F00">
        <w:t xml:space="preserve">The application can be roughly seen as an AR-enabled </w:t>
      </w:r>
      <w:r w:rsidR="00E2030F" w:rsidRPr="00373F00">
        <w:t>companion</w:t>
      </w:r>
      <w:r w:rsidRPr="00373F00">
        <w:t xml:space="preserve">, similar in some ways with existing solutions deployed on the web and on mobile platforms. </w:t>
      </w:r>
    </w:p>
    <w:p w:rsidR="00425D78" w:rsidRPr="00373F00" w:rsidRDefault="00145A98" w:rsidP="00196909">
      <w:pPr>
        <w:ind w:firstLine="709"/>
        <w:jc w:val="both"/>
      </w:pPr>
      <w:r w:rsidRPr="00373F00">
        <w:t>On one hand, t</w:t>
      </w:r>
      <w:r w:rsidR="00F10369" w:rsidRPr="00373F00">
        <w:t xml:space="preserve">here are quite a few </w:t>
      </w:r>
      <w:r w:rsidR="0023016C" w:rsidRPr="00373F00">
        <w:t xml:space="preserve">examples of AR </w:t>
      </w:r>
      <w:r w:rsidR="0056095B" w:rsidRPr="00373F00">
        <w:t xml:space="preserve">technology </w:t>
      </w:r>
      <w:r w:rsidR="0023016C" w:rsidRPr="00373F00">
        <w:t>being used in a manner close to what the current application int</w:t>
      </w:r>
      <w:r w:rsidR="00425D78" w:rsidRPr="00373F00">
        <w:t>ends to do</w:t>
      </w:r>
      <w:r w:rsidR="00C61D4F" w:rsidRPr="00373F00">
        <w:t>.</w:t>
      </w:r>
      <w:r w:rsidR="00425D78" w:rsidRPr="00373F00">
        <w:t xml:space="preserve"> Two examples are:</w:t>
      </w:r>
    </w:p>
    <w:p w:rsidR="00425D78" w:rsidRPr="00373F00" w:rsidRDefault="00C61D4F" w:rsidP="00507BF4">
      <w:pPr>
        <w:pStyle w:val="ListParagraph"/>
        <w:numPr>
          <w:ilvl w:val="0"/>
          <w:numId w:val="35"/>
        </w:numPr>
        <w:jc w:val="both"/>
      </w:pPr>
      <w:r w:rsidRPr="00373F00">
        <w:rPr>
          <w:rStyle w:val="SubtleEmphasis"/>
        </w:rPr>
        <w:t>TwittARound</w:t>
      </w:r>
      <w:r w:rsidRPr="00373F00">
        <w:t xml:space="preserve"> </w:t>
      </w:r>
      <w:r w:rsidR="00F71BD7" w:rsidRPr="00373F00">
        <w:t xml:space="preserve">– </w:t>
      </w:r>
      <w:r w:rsidR="00E97256" w:rsidRPr="00373F00">
        <w:t xml:space="preserve">does something similar to AR “browsers” </w:t>
      </w:r>
      <w:r w:rsidRPr="00373F00">
        <w:t>showing live tweets around the user</w:t>
      </w:r>
      <w:r w:rsidR="00E97256" w:rsidRPr="00373F00">
        <w:t>’s</w:t>
      </w:r>
      <w:r w:rsidRPr="00373F00">
        <w:t xml:space="preserve"> location </w:t>
      </w:r>
      <w:r w:rsidR="00E97256" w:rsidRPr="00373F00">
        <w:t xml:space="preserve">in such a way that the user is able to see where a tweet comes from and how far away is that place. </w:t>
      </w:r>
    </w:p>
    <w:p w:rsidR="00032D2D" w:rsidRPr="00373F00" w:rsidRDefault="00E97256" w:rsidP="00507BF4">
      <w:pPr>
        <w:pStyle w:val="ListParagraph"/>
        <w:numPr>
          <w:ilvl w:val="0"/>
          <w:numId w:val="35"/>
        </w:numPr>
        <w:jc w:val="both"/>
      </w:pPr>
      <w:r w:rsidRPr="00373F00">
        <w:rPr>
          <w:rStyle w:val="SubtleEmphasis"/>
        </w:rPr>
        <w:t>Augmented ID</w:t>
      </w:r>
      <w:r w:rsidR="00F71BD7" w:rsidRPr="00373F00">
        <w:t xml:space="preserve"> – </w:t>
      </w:r>
      <w:r w:rsidRPr="00373F00">
        <w:t xml:space="preserve">allows its users to point their devices at someone’s face and automatically discover information about that person (Facebook, Twitter, business card, a photograph, </w:t>
      </w:r>
      <w:r w:rsidR="001466E7" w:rsidRPr="00373F00">
        <w:t>etc.</w:t>
      </w:r>
      <w:r w:rsidRPr="00373F00">
        <w:t xml:space="preserve">) as long </w:t>
      </w:r>
      <w:r w:rsidR="001466E7" w:rsidRPr="00373F00">
        <w:t xml:space="preserve">as he or she </w:t>
      </w:r>
      <w:r w:rsidR="00F17164" w:rsidRPr="00373F00">
        <w:t xml:space="preserve">is an </w:t>
      </w:r>
      <w:r w:rsidRPr="00373F00">
        <w:rPr>
          <w:rStyle w:val="SubtleEmphasis"/>
        </w:rPr>
        <w:t>Augmented ID</w:t>
      </w:r>
      <w:r w:rsidR="00F17164" w:rsidRPr="00373F00">
        <w:t xml:space="preserve"> user too.</w:t>
      </w:r>
    </w:p>
    <w:p w:rsidR="00F6315F" w:rsidRPr="00373F00" w:rsidRDefault="00145A98" w:rsidP="00196909">
      <w:pPr>
        <w:ind w:firstLine="709"/>
        <w:jc w:val="both"/>
      </w:pPr>
      <w:r w:rsidRPr="00373F00">
        <w:t>On the other hand, t</w:t>
      </w:r>
      <w:r w:rsidR="002A25C4" w:rsidRPr="00373F00">
        <w:t>he idea of offering the user potentially useful suggestions during</w:t>
      </w:r>
      <w:r w:rsidR="004C5E63" w:rsidRPr="00373F00">
        <w:t xml:space="preserve"> </w:t>
      </w:r>
      <w:r w:rsidR="00EB6E03" w:rsidRPr="00373F00">
        <w:t>an</w:t>
      </w:r>
      <w:r w:rsidR="004C5E63" w:rsidRPr="00373F00">
        <w:t xml:space="preserve"> activity </w:t>
      </w:r>
      <w:r w:rsidR="00EB6E03" w:rsidRPr="00373F00">
        <w:t xml:space="preserve">in which </w:t>
      </w:r>
      <w:r w:rsidR="004C5E63" w:rsidRPr="00373F00">
        <w:t>he or she is engaged in is not new</w:t>
      </w:r>
      <w:r w:rsidRPr="00373F00">
        <w:t xml:space="preserve">, as previously </w:t>
      </w:r>
      <w:r w:rsidR="00F71BD7" w:rsidRPr="00373F00">
        <w:t>discussed</w:t>
      </w:r>
      <w:r w:rsidR="002A25C4" w:rsidRPr="00373F00">
        <w:t>.</w:t>
      </w:r>
      <w:r w:rsidR="004C5E63" w:rsidRPr="00373F00">
        <w:t xml:space="preserve"> </w:t>
      </w:r>
      <w:r w:rsidR="00C21E5F" w:rsidRPr="00373F00">
        <w:t>The way the current application use</w:t>
      </w:r>
      <w:r w:rsidR="00F71BD7" w:rsidRPr="00373F00">
        <w:t>s</w:t>
      </w:r>
      <w:r w:rsidR="00C21E5F" w:rsidRPr="00373F00">
        <w:t xml:space="preserve"> the </w:t>
      </w:r>
      <w:r w:rsidR="00F71BD7" w:rsidRPr="00373F00">
        <w:t xml:space="preserve">recommendation </w:t>
      </w:r>
      <w:r w:rsidR="00C21E5F" w:rsidRPr="00373F00">
        <w:t xml:space="preserve">technology can be </w:t>
      </w:r>
      <w:r w:rsidR="00B62EDA" w:rsidRPr="00373F00">
        <w:t>observed</w:t>
      </w:r>
      <w:r w:rsidR="00C21E5F" w:rsidRPr="00373F00">
        <w:t xml:space="preserve"> on</w:t>
      </w:r>
      <w:r w:rsidR="004C5E63" w:rsidRPr="00373F00">
        <w:t xml:space="preserve"> </w:t>
      </w:r>
      <w:r w:rsidR="00C21E5F" w:rsidRPr="00373F00">
        <w:t xml:space="preserve">various </w:t>
      </w:r>
      <w:r w:rsidR="004C5E63" w:rsidRPr="00373F00">
        <w:t xml:space="preserve">companies that have an online presence:  </w:t>
      </w:r>
    </w:p>
    <w:p w:rsidR="00F6315F" w:rsidRPr="00373F00" w:rsidRDefault="00F71BD7" w:rsidP="00196909">
      <w:pPr>
        <w:pStyle w:val="ListParagraph"/>
        <w:numPr>
          <w:ilvl w:val="0"/>
          <w:numId w:val="1"/>
        </w:numPr>
        <w:jc w:val="both"/>
      </w:pPr>
      <w:r w:rsidRPr="00373F00">
        <w:t>w</w:t>
      </w:r>
      <w:r w:rsidR="004C5E63" w:rsidRPr="00373F00">
        <w:t xml:space="preserve">hen shopping for things </w:t>
      </w:r>
      <w:r w:rsidR="0041314C" w:rsidRPr="00373F00">
        <w:t xml:space="preserve">on Amazon.com, </w:t>
      </w:r>
      <w:r w:rsidR="004C5E63" w:rsidRPr="00373F00">
        <w:t xml:space="preserve">eMag.ro </w:t>
      </w:r>
      <w:r w:rsidR="0089781C" w:rsidRPr="00373F00">
        <w:t>or</w:t>
      </w:r>
      <w:r w:rsidR="0041314C" w:rsidRPr="00373F00">
        <w:t xml:space="preserve"> many other stores </w:t>
      </w:r>
      <w:r w:rsidR="004C5E63" w:rsidRPr="00373F00">
        <w:t>the potential buyer gets additional products brought to his attention based on his record of products previously bought or visited</w:t>
      </w:r>
      <w:r w:rsidR="00652F46" w:rsidRPr="00373F00">
        <w:t xml:space="preserve"> (35% of Amazon’s sales are from recommendation)</w:t>
      </w:r>
      <w:r w:rsidRPr="00373F00">
        <w:t>;</w:t>
      </w:r>
    </w:p>
    <w:p w:rsidR="00DC4C91" w:rsidRPr="00373F00" w:rsidRDefault="00F71BD7" w:rsidP="00196909">
      <w:pPr>
        <w:pStyle w:val="ListParagraph"/>
        <w:numPr>
          <w:ilvl w:val="0"/>
          <w:numId w:val="1"/>
        </w:numPr>
        <w:jc w:val="both"/>
      </w:pPr>
      <w:r w:rsidRPr="00373F00">
        <w:t>w</w:t>
      </w:r>
      <w:r w:rsidR="00712D54" w:rsidRPr="00373F00">
        <w:t>hen</w:t>
      </w:r>
      <w:r w:rsidR="00B33D0F" w:rsidRPr="00373F00">
        <w:t xml:space="preserve"> listening to music on Pandora Radio the user receive</w:t>
      </w:r>
      <w:r w:rsidR="00F731BC" w:rsidRPr="00373F00">
        <w:t>s</w:t>
      </w:r>
      <w:r w:rsidR="00B33D0F" w:rsidRPr="00373F00">
        <w:t xml:space="preserve"> recommendations that take into account the songs or artists shown interest for</w:t>
      </w:r>
      <w:r w:rsidRPr="00373F00">
        <w:t>;</w:t>
      </w:r>
    </w:p>
    <w:p w:rsidR="00856284" w:rsidRPr="00373F00" w:rsidRDefault="00C21E5F" w:rsidP="00196909">
      <w:pPr>
        <w:ind w:firstLine="709"/>
        <w:jc w:val="both"/>
      </w:pPr>
      <w:r w:rsidRPr="00373F00">
        <w:t>Th</w:t>
      </w:r>
      <w:r w:rsidR="00F71BD7" w:rsidRPr="00373F00">
        <w:t xml:space="preserve">ese features are employed </w:t>
      </w:r>
      <w:r w:rsidR="00856284" w:rsidRPr="00373F00">
        <w:t xml:space="preserve">on websites that can be accessed from any PC and on most mobile devices connected to the internet, but </w:t>
      </w:r>
      <w:r w:rsidR="00F71BD7" w:rsidRPr="00373F00">
        <w:t xml:space="preserve">the interaction with them is </w:t>
      </w:r>
      <w:r w:rsidR="00856284" w:rsidRPr="00373F00">
        <w:t>not specifically tailored for a mobile experience, lacking such purpose.</w:t>
      </w:r>
      <w:r w:rsidR="00806221" w:rsidRPr="00373F00">
        <w:t xml:space="preserve"> With the increasing ubiquity of internet-accessing smart phones, it is now possible to offer personalized, context-sensitive recommendations on these devices as well.</w:t>
      </w:r>
    </w:p>
    <w:p w:rsidR="00114BA1" w:rsidRPr="00373F00" w:rsidRDefault="00114BA1" w:rsidP="00196909">
      <w:pPr>
        <w:ind w:firstLine="709"/>
        <w:jc w:val="both"/>
      </w:pPr>
      <w:r w:rsidRPr="00373F00">
        <w:t xml:space="preserve">This provides </w:t>
      </w:r>
      <w:r w:rsidR="00024569" w:rsidRPr="00373F00">
        <w:t>an</w:t>
      </w:r>
      <w:r w:rsidRPr="00373F00">
        <w:t xml:space="preserve"> opportunity for the current application to fill in the “gap” by combining the two technologies and </w:t>
      </w:r>
      <w:r w:rsidR="00D972B0" w:rsidRPr="00373F00">
        <w:t xml:space="preserve">making them available outside of the computer. </w:t>
      </w:r>
      <w:r w:rsidR="00024569" w:rsidRPr="00373F00">
        <w:t xml:space="preserve">The </w:t>
      </w:r>
      <w:r w:rsidR="00D972B0" w:rsidRPr="00373F00">
        <w:t xml:space="preserve">application </w:t>
      </w:r>
      <w:r w:rsidR="00024569" w:rsidRPr="00373F00">
        <w:t xml:space="preserve">intends to </w:t>
      </w:r>
      <w:r w:rsidR="00635D73" w:rsidRPr="00373F00">
        <w:t xml:space="preserve">be </w:t>
      </w:r>
      <w:r w:rsidR="00024569" w:rsidRPr="00373F00">
        <w:t>a</w:t>
      </w:r>
      <w:r w:rsidR="00635D73" w:rsidRPr="00373F00">
        <w:t xml:space="preserve"> useful </w:t>
      </w:r>
      <w:r w:rsidR="00F71BD7" w:rsidRPr="00373F00">
        <w:t xml:space="preserve">basic </w:t>
      </w:r>
      <w:r w:rsidRPr="00373F00">
        <w:t>recommend</w:t>
      </w:r>
      <w:r w:rsidR="00AF74B0" w:rsidRPr="00373F00">
        <w:t xml:space="preserve">er system, </w:t>
      </w:r>
      <w:r w:rsidR="00635D73" w:rsidRPr="00373F00">
        <w:t>employing unconventional information display using</w:t>
      </w:r>
      <w:r w:rsidR="00AF74B0" w:rsidRPr="00373F00">
        <w:t xml:space="preserve"> </w:t>
      </w:r>
      <w:r w:rsidR="00024569" w:rsidRPr="00373F00">
        <w:t>AR, which</w:t>
      </w:r>
      <w:r w:rsidR="00BF4683" w:rsidRPr="00373F00">
        <w:t xml:space="preserve"> </w:t>
      </w:r>
      <w:r w:rsidR="00AF74B0" w:rsidRPr="00373F00">
        <w:t xml:space="preserve">runs on </w:t>
      </w:r>
      <w:r w:rsidRPr="00373F00">
        <w:t>mobile platforms.</w:t>
      </w:r>
    </w:p>
    <w:p w:rsidR="00AF74B0" w:rsidRPr="00373F00" w:rsidRDefault="00BD1144" w:rsidP="00196909">
      <w:pPr>
        <w:ind w:firstLine="709"/>
        <w:jc w:val="both"/>
      </w:pPr>
      <w:r w:rsidRPr="00373F00">
        <w:lastRenderedPageBreak/>
        <w:t xml:space="preserve">There is </w:t>
      </w:r>
      <w:r w:rsidR="00C21E5F" w:rsidRPr="00373F00">
        <w:t>an increasing wave of newly developed application</w:t>
      </w:r>
      <w:r w:rsidR="00114BA1" w:rsidRPr="00373F00">
        <w:t>s target</w:t>
      </w:r>
      <w:r w:rsidR="003D67E5" w:rsidRPr="00373F00">
        <w:t>ing</w:t>
      </w:r>
      <w:r w:rsidR="00114BA1" w:rsidRPr="00373F00">
        <w:t xml:space="preserve"> specifically mobile platforms. </w:t>
      </w:r>
      <w:r w:rsidR="00AF74B0" w:rsidRPr="00373F00">
        <w:t xml:space="preserve">One of them that inspired the idea behind the current application is </w:t>
      </w:r>
      <w:r w:rsidR="0014378D" w:rsidRPr="00373F00">
        <w:rPr>
          <w:rStyle w:val="SubtleEmphasis"/>
        </w:rPr>
        <w:t>The Eatery</w:t>
      </w:r>
      <w:r w:rsidR="0014378D" w:rsidRPr="00373F00">
        <w:t xml:space="preserve"> </w:t>
      </w:r>
      <w:r w:rsidR="00114BA1" w:rsidRPr="00373F00">
        <w:t>created</w:t>
      </w:r>
      <w:r w:rsidR="00CE2B28" w:rsidRPr="00373F00">
        <w:t xml:space="preserve"> by </w:t>
      </w:r>
      <w:r w:rsidR="00CE2B28" w:rsidRPr="00373F00">
        <w:rPr>
          <w:rStyle w:val="Emphasis"/>
        </w:rPr>
        <w:t>Massive Health</w:t>
      </w:r>
      <w:r w:rsidR="009F092F" w:rsidRPr="00373F00">
        <w:rPr>
          <w:rStyle w:val="EndnoteReference"/>
          <w:i/>
          <w:iCs/>
        </w:rPr>
        <w:endnoteReference w:id="9"/>
      </w:r>
      <w:r w:rsidR="00114BA1" w:rsidRPr="00373F00">
        <w:rPr>
          <w:rStyle w:val="Emphasis"/>
        </w:rPr>
        <w:t xml:space="preserve"> </w:t>
      </w:r>
      <w:r w:rsidR="00114BA1" w:rsidRPr="00373F00">
        <w:t>for</w:t>
      </w:r>
      <w:r w:rsidR="00114BA1" w:rsidRPr="00373F00">
        <w:rPr>
          <w:rStyle w:val="Emphasis"/>
        </w:rPr>
        <w:t xml:space="preserve"> </w:t>
      </w:r>
      <w:r w:rsidR="00114BA1" w:rsidRPr="00373F00">
        <w:t>iPhone users</w:t>
      </w:r>
      <w:r w:rsidR="00CE2B28" w:rsidRPr="00373F00">
        <w:rPr>
          <w:rStyle w:val="Emphasis"/>
        </w:rPr>
        <w:t>.</w:t>
      </w:r>
      <w:r w:rsidR="000D7741" w:rsidRPr="00373F00">
        <w:t xml:space="preserve"> As its creators say, it focuses on keeping </w:t>
      </w:r>
      <w:r w:rsidR="002F7ABA" w:rsidRPr="00373F00">
        <w:t>the</w:t>
      </w:r>
      <w:r w:rsidR="00A40B05" w:rsidRPr="00373F00">
        <w:t xml:space="preserve"> </w:t>
      </w:r>
      <w:r w:rsidR="000D7741" w:rsidRPr="00373F00">
        <w:t xml:space="preserve">eating </w:t>
      </w:r>
      <w:r w:rsidR="00A40B05" w:rsidRPr="00373F00">
        <w:t>„</w:t>
      </w:r>
      <w:r w:rsidR="000D7741" w:rsidRPr="00373F00">
        <w:t>record</w:t>
      </w:r>
      <w:r w:rsidR="00A40B05" w:rsidRPr="00373F00">
        <w:t>”</w:t>
      </w:r>
      <w:r w:rsidR="000D7741" w:rsidRPr="00373F00">
        <w:t xml:space="preserve"> of a person while allowing </w:t>
      </w:r>
      <w:r w:rsidR="004637BB" w:rsidRPr="00373F00">
        <w:t>the user t</w:t>
      </w:r>
      <w:r w:rsidR="000D7741" w:rsidRPr="00373F00">
        <w:t xml:space="preserve">o rate each meal – identified by a </w:t>
      </w:r>
      <w:r w:rsidR="0096735A" w:rsidRPr="00373F00">
        <w:t>photo</w:t>
      </w:r>
      <w:r w:rsidR="000D7741" w:rsidRPr="00373F00">
        <w:t xml:space="preserve"> – and </w:t>
      </w:r>
      <w:r w:rsidR="005825F4" w:rsidRPr="00373F00">
        <w:t>encouraging</w:t>
      </w:r>
      <w:r w:rsidR="000D7741" w:rsidRPr="00373F00">
        <w:t xml:space="preserve"> friends to jump in with their own ratings and comments regarding how good is that food.</w:t>
      </w:r>
      <w:r w:rsidR="00627F1C" w:rsidRPr="00373F00">
        <w:t xml:space="preserve"> When the </w:t>
      </w:r>
      <w:r w:rsidR="00FA27DF" w:rsidRPr="00373F00">
        <w:t xml:space="preserve">history </w:t>
      </w:r>
      <w:r w:rsidR="00627F1C" w:rsidRPr="00373F00">
        <w:t xml:space="preserve">of </w:t>
      </w:r>
      <w:r w:rsidR="00DC0531" w:rsidRPr="00373F00">
        <w:t>a</w:t>
      </w:r>
      <w:r w:rsidR="00DD4EF5" w:rsidRPr="00373F00">
        <w:t xml:space="preserve"> </w:t>
      </w:r>
      <w:r w:rsidR="00627F1C" w:rsidRPr="00373F00">
        <w:t xml:space="preserve">user shows signs of trouble the application </w:t>
      </w:r>
      <w:r w:rsidR="0024461A" w:rsidRPr="00373F00">
        <w:t>kicks</w:t>
      </w:r>
      <w:r w:rsidR="00627F1C" w:rsidRPr="00373F00">
        <w:t xml:space="preserve"> in with suggestions that may be used to improve </w:t>
      </w:r>
      <w:r w:rsidR="007A1B56" w:rsidRPr="00373F00">
        <w:t xml:space="preserve">the </w:t>
      </w:r>
      <w:r w:rsidR="00977815" w:rsidRPr="00373F00">
        <w:t>eating</w:t>
      </w:r>
      <w:r w:rsidR="00627F1C" w:rsidRPr="00373F00">
        <w:t xml:space="preserve"> habits</w:t>
      </w:r>
      <w:r w:rsidR="00487650" w:rsidRPr="00373F00">
        <w:t xml:space="preserve"> up to a healthy point</w:t>
      </w:r>
      <w:r w:rsidR="00627F1C" w:rsidRPr="00373F00">
        <w:t>.</w:t>
      </w:r>
      <w:r w:rsidR="00FF6F4E" w:rsidRPr="00373F00">
        <w:t xml:space="preserve"> </w:t>
      </w:r>
    </w:p>
    <w:p w:rsidR="006306BA" w:rsidRPr="00373F00" w:rsidRDefault="006306BA" w:rsidP="00196909">
      <w:pPr>
        <w:ind w:firstLine="709"/>
        <w:jc w:val="both"/>
      </w:pPr>
      <w:r w:rsidRPr="00373F00">
        <w:t xml:space="preserve">The current application does not have the same coaching and lifestyle-changing goals, thus </w:t>
      </w:r>
      <w:r w:rsidR="00E2030F" w:rsidRPr="00373F00">
        <w:t xml:space="preserve">it </w:t>
      </w:r>
      <w:r w:rsidRPr="00373F00">
        <w:t xml:space="preserve">is not an alternative or a better version of the previously mentioned one. The collaborative „food journal” generally received good feedback from the community which indicates that food could be a good choice as subject for the application. However, this proposal </w:t>
      </w:r>
      <w:r w:rsidR="0018426E" w:rsidRPr="00373F00">
        <w:t>is</w:t>
      </w:r>
      <w:r w:rsidRPr="00373F00">
        <w:t xml:space="preserve"> focus</w:t>
      </w:r>
      <w:r w:rsidR="0018426E" w:rsidRPr="00373F00">
        <w:t>ing</w:t>
      </w:r>
      <w:r w:rsidRPr="00373F00">
        <w:t xml:space="preserve"> on the process of buying the right </w:t>
      </w:r>
      <w:r w:rsidR="00E2030F" w:rsidRPr="00373F00">
        <w:t>products efficiently</w:t>
      </w:r>
      <w:r w:rsidRPr="00373F00">
        <w:t xml:space="preserve">, not </w:t>
      </w:r>
      <w:r w:rsidR="0018426E" w:rsidRPr="00373F00">
        <w:t>on what someone is actually eating</w:t>
      </w:r>
      <w:r w:rsidRPr="00373F00">
        <w:t xml:space="preserve">. </w:t>
      </w:r>
    </w:p>
    <w:p w:rsidR="006306BA" w:rsidRPr="00373F00" w:rsidRDefault="006306BA" w:rsidP="00196909">
      <w:pPr>
        <w:ind w:firstLine="709"/>
        <w:jc w:val="both"/>
      </w:pPr>
      <w:r w:rsidRPr="00373F00">
        <w:t xml:space="preserve">Instead of having friends/others </w:t>
      </w:r>
      <w:r w:rsidR="001A439A" w:rsidRPr="00373F00">
        <w:t xml:space="preserve">comment and </w:t>
      </w:r>
      <w:r w:rsidRPr="00373F00">
        <w:t xml:space="preserve">rate the user’s choices and letting him read each comment and </w:t>
      </w:r>
      <w:r w:rsidR="001A439A" w:rsidRPr="00373F00">
        <w:t>find/</w:t>
      </w:r>
      <w:r w:rsidRPr="00373F00">
        <w:t xml:space="preserve">decide, based on </w:t>
      </w:r>
      <w:r w:rsidR="001A439A" w:rsidRPr="00373F00">
        <w:t xml:space="preserve">those and </w:t>
      </w:r>
      <w:r w:rsidRPr="00373F00">
        <w:t xml:space="preserve">the average ratings, if his choices were right or not, </w:t>
      </w:r>
      <w:r w:rsidR="001A439A" w:rsidRPr="00373F00">
        <w:t>the proposed</w:t>
      </w:r>
      <w:r w:rsidRPr="00373F00">
        <w:t xml:space="preserve"> application</w:t>
      </w:r>
      <w:r w:rsidR="001A439A" w:rsidRPr="00373F00">
        <w:t xml:space="preserve"> does the judging part automatically. </w:t>
      </w:r>
      <w:r w:rsidRPr="00373F00">
        <w:t xml:space="preserve"> </w:t>
      </w:r>
      <w:r w:rsidR="001A439A" w:rsidRPr="00373F00">
        <w:t xml:space="preserve">No comments are required from users and even ratings are optional – the </w:t>
      </w:r>
      <w:r w:rsidR="00F71BD7" w:rsidRPr="00373F00">
        <w:t xml:space="preserve">simple </w:t>
      </w:r>
      <w:r w:rsidR="001A439A" w:rsidRPr="00373F00">
        <w:t xml:space="preserve">act of </w:t>
      </w:r>
      <w:r w:rsidR="00F71BD7" w:rsidRPr="00373F00">
        <w:t>a</w:t>
      </w:r>
      <w:r w:rsidR="00BF43F0" w:rsidRPr="00373F00">
        <w:t xml:space="preserve"> user</w:t>
      </w:r>
      <w:r w:rsidR="001A439A" w:rsidRPr="00373F00">
        <w:t xml:space="preserve"> </w:t>
      </w:r>
      <w:r w:rsidR="00BF43F0" w:rsidRPr="00373F00">
        <w:t>“</w:t>
      </w:r>
      <w:r w:rsidR="001A439A" w:rsidRPr="00373F00">
        <w:t>buying</w:t>
      </w:r>
      <w:r w:rsidR="00BF43F0" w:rsidRPr="00373F00">
        <w:t>”</w:t>
      </w:r>
      <w:r w:rsidR="001A439A" w:rsidRPr="00373F00">
        <w:t xml:space="preserve"> certain items increases the chances for those items to be recommended to other buyers </w:t>
      </w:r>
      <w:r w:rsidR="00B14840" w:rsidRPr="00373F00">
        <w:t xml:space="preserve">that share a similar </w:t>
      </w:r>
      <w:r w:rsidR="00E2030F" w:rsidRPr="00373F00">
        <w:t>purchase</w:t>
      </w:r>
      <w:r w:rsidR="00B14840" w:rsidRPr="00373F00">
        <w:t xml:space="preserve"> history with that </w:t>
      </w:r>
      <w:r w:rsidR="00BF43F0" w:rsidRPr="00373F00">
        <w:t>user</w:t>
      </w:r>
      <w:r w:rsidR="001A439A" w:rsidRPr="00373F00">
        <w:t xml:space="preserve">. This </w:t>
      </w:r>
      <w:r w:rsidR="00B14840" w:rsidRPr="00373F00">
        <w:t xml:space="preserve">basic </w:t>
      </w:r>
      <w:r w:rsidR="001A439A" w:rsidRPr="00373F00">
        <w:t>collaborative filtering technique play</w:t>
      </w:r>
      <w:r w:rsidR="00E2030F" w:rsidRPr="00373F00">
        <w:t>s</w:t>
      </w:r>
      <w:r w:rsidR="001A439A" w:rsidRPr="00373F00">
        <w:t xml:space="preserve"> a small</w:t>
      </w:r>
      <w:r w:rsidR="00BF43F0" w:rsidRPr="00373F00">
        <w:t>er</w:t>
      </w:r>
      <w:r w:rsidR="001A439A" w:rsidRPr="00373F00">
        <w:t xml:space="preserve"> role in the </w:t>
      </w:r>
      <w:r w:rsidR="00B14840" w:rsidRPr="00373F00">
        <w:t>system</w:t>
      </w:r>
      <w:r w:rsidR="001A439A" w:rsidRPr="00373F00">
        <w:t xml:space="preserve"> as the suggestions </w:t>
      </w:r>
      <w:r w:rsidR="00E2030F" w:rsidRPr="00373F00">
        <w:t xml:space="preserve">are </w:t>
      </w:r>
      <w:r w:rsidR="001A439A" w:rsidRPr="00373F00">
        <w:t>mostly “item-based”, restricted by the profile of the user.</w:t>
      </w:r>
      <w:r w:rsidR="00B14840" w:rsidRPr="00373F00">
        <w:t xml:space="preserve"> </w:t>
      </w:r>
    </w:p>
    <w:p w:rsidR="008B0F2B" w:rsidRPr="00373F00" w:rsidRDefault="00B14840" w:rsidP="00196909">
      <w:pPr>
        <w:ind w:firstLine="709"/>
        <w:jc w:val="both"/>
      </w:pPr>
      <w:r w:rsidRPr="00373F00">
        <w:t xml:space="preserve">The system </w:t>
      </w:r>
      <w:r w:rsidR="00090913" w:rsidRPr="00373F00">
        <w:t>is</w:t>
      </w:r>
      <w:r w:rsidRPr="00373F00">
        <w:t xml:space="preserve"> not </w:t>
      </w:r>
      <w:r w:rsidR="00090913" w:rsidRPr="00373F00">
        <w:t xml:space="preserve">meant to </w:t>
      </w:r>
      <w:r w:rsidRPr="00373F00">
        <w:t xml:space="preserve">be an advisor of the healthiest possible products, but instead a tool to </w:t>
      </w:r>
      <w:r w:rsidR="00090913" w:rsidRPr="00373F00">
        <w:t xml:space="preserve">ease shopping and </w:t>
      </w:r>
      <w:r w:rsidR="00E2030F" w:rsidRPr="00373F00">
        <w:t xml:space="preserve">discover </w:t>
      </w:r>
      <w:r w:rsidRPr="00373F00">
        <w:t>similar products that the user would probably like/enjoy while taking into account his medical condition.</w:t>
      </w:r>
    </w:p>
    <w:p w:rsidR="00E9290E" w:rsidRPr="00373F00" w:rsidRDefault="00E9290E" w:rsidP="00E84029">
      <w:pPr>
        <w:pStyle w:val="Heading3"/>
        <w:rPr>
          <w:sz w:val="36"/>
        </w:rPr>
      </w:pPr>
      <w:r w:rsidRPr="00373F00">
        <w:br w:type="page"/>
      </w:r>
    </w:p>
    <w:p w:rsidR="00D97A3F" w:rsidRPr="00373F00" w:rsidRDefault="00AB7537" w:rsidP="00E84029">
      <w:pPr>
        <w:pStyle w:val="Heading1"/>
      </w:pPr>
      <w:bookmarkStart w:id="8" w:name="_Toc359552266"/>
      <w:r w:rsidRPr="00373F00">
        <w:lastRenderedPageBreak/>
        <w:t xml:space="preserve">Application </w:t>
      </w:r>
      <w:r w:rsidR="00E9290E" w:rsidRPr="00373F00">
        <w:t>description</w:t>
      </w:r>
      <w:r w:rsidR="00285EEC" w:rsidRPr="00373F00">
        <w:t>/ User interface</w:t>
      </w:r>
      <w:bookmarkEnd w:id="8"/>
    </w:p>
    <w:p w:rsidR="00777639" w:rsidRPr="00373F00" w:rsidRDefault="00777639" w:rsidP="00535041">
      <w:pPr>
        <w:ind w:firstLine="709"/>
        <w:jc w:val="both"/>
      </w:pPr>
      <w:r w:rsidRPr="00373F00">
        <w:t>This chapter presents the user interface and the interaction with the application.</w:t>
      </w:r>
    </w:p>
    <w:p w:rsidR="00755F96" w:rsidRPr="00373F00" w:rsidRDefault="00755F96" w:rsidP="00535041">
      <w:pPr>
        <w:ind w:firstLine="709"/>
        <w:jc w:val="both"/>
      </w:pPr>
      <w:r w:rsidRPr="00373F00">
        <w:t>The interface is designed to allow a person to use the device as a Heads Up Display (HUD)</w:t>
      </w:r>
      <w:r w:rsidR="0061316D" w:rsidRPr="00373F00">
        <w:t xml:space="preserve"> while running the application</w:t>
      </w:r>
      <w:r w:rsidRPr="00373F00">
        <w:t>. For this, the video coming from the camera is displayed on the whole screen (as background) and any UI items are displayed on top of it (in the foreground).</w:t>
      </w:r>
    </w:p>
    <w:p w:rsidR="00E5436A" w:rsidRPr="00373F00" w:rsidRDefault="00755F96" w:rsidP="00535041">
      <w:pPr>
        <w:ind w:firstLine="709"/>
        <w:jc w:val="both"/>
      </w:pPr>
      <w:r w:rsidRPr="00373F00">
        <w:t xml:space="preserve">To provide a great experience the UI is as non-invasive as possible – only the necessary menu items and information are displayed over the video at any </w:t>
      </w:r>
      <w:r w:rsidR="004415F9" w:rsidRPr="00373F00">
        <w:t xml:space="preserve">given </w:t>
      </w:r>
      <w:r w:rsidRPr="00373F00">
        <w:t>moment of time.</w:t>
      </w:r>
      <w:r w:rsidR="00535041" w:rsidRPr="00373F00">
        <w:t xml:space="preserve"> </w:t>
      </w:r>
      <w:r w:rsidR="004F68D7" w:rsidRPr="00373F00">
        <w:t>In contrast to this</w:t>
      </w:r>
      <w:r w:rsidR="00ED4A29" w:rsidRPr="00373F00">
        <w:t>, t</w:t>
      </w:r>
      <w:r w:rsidR="00E5436A" w:rsidRPr="00373F00">
        <w:t xml:space="preserve">he video stream is displayed at all times in the background during the usage of the application. </w:t>
      </w:r>
    </w:p>
    <w:p w:rsidR="00EE586C" w:rsidRPr="00373F00" w:rsidRDefault="00D731CE" w:rsidP="00507BF4">
      <w:pPr>
        <w:pStyle w:val="Heading2"/>
        <w:numPr>
          <w:ilvl w:val="1"/>
          <w:numId w:val="13"/>
        </w:numPr>
      </w:pPr>
      <w:bookmarkStart w:id="9" w:name="_Toc359552267"/>
      <w:r w:rsidRPr="00373F00">
        <w:t>Welcome Screen</w:t>
      </w:r>
      <w:bookmarkEnd w:id="9"/>
    </w:p>
    <w:p w:rsidR="00630BDE" w:rsidRPr="00373F00" w:rsidRDefault="00BA7A33" w:rsidP="00507BF4">
      <w:pPr>
        <w:pStyle w:val="Heading3"/>
        <w:numPr>
          <w:ilvl w:val="2"/>
          <w:numId w:val="13"/>
        </w:numPr>
      </w:pPr>
      <w:bookmarkStart w:id="10" w:name="_Toc359552268"/>
      <w:r w:rsidRPr="00373F00">
        <w:t>P</w:t>
      </w:r>
      <w:r w:rsidR="00630BDE" w:rsidRPr="00373F00">
        <w:t>rior to user login</w:t>
      </w:r>
      <w:bookmarkEnd w:id="10"/>
    </w:p>
    <w:p w:rsidR="00755F96" w:rsidRPr="00373F00" w:rsidRDefault="00FA057A" w:rsidP="00535041">
      <w:pPr>
        <w:ind w:firstLine="709"/>
        <w:jc w:val="both"/>
      </w:pPr>
      <w:r w:rsidRPr="00373F00">
        <w:rPr>
          <w:noProof/>
          <w:lang w:val="ro-RO" w:eastAsia="ro-RO"/>
        </w:rPr>
        <w:drawing>
          <wp:anchor distT="0" distB="0" distL="114300" distR="114300" simplePos="0" relativeHeight="251674624" behindDoc="1" locked="0" layoutInCell="1" allowOverlap="1" wp14:anchorId="1E1D876E" wp14:editId="6DE14D8A">
            <wp:simplePos x="0" y="0"/>
            <wp:positionH relativeFrom="margin">
              <wp:align>right</wp:align>
            </wp:positionH>
            <wp:positionV relativeFrom="paragraph">
              <wp:posOffset>9525</wp:posOffset>
            </wp:positionV>
            <wp:extent cx="1976755" cy="3819525"/>
            <wp:effectExtent l="0" t="0" r="4445" b="9525"/>
            <wp:wrapSquare wrapText="bothSides"/>
            <wp:docPr id="12" name="Picture 12" descr="C:\Users\TEST-ACER\Desktop\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ACER\Desktop\ph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6755" cy="3819525"/>
                    </a:xfrm>
                    <a:prstGeom prst="rect">
                      <a:avLst/>
                    </a:prstGeom>
                    <a:noFill/>
                    <a:ln>
                      <a:noFill/>
                    </a:ln>
                  </pic:spPr>
                </pic:pic>
              </a:graphicData>
            </a:graphic>
          </wp:anchor>
        </w:drawing>
      </w:r>
      <w:r w:rsidR="00755F96" w:rsidRPr="00373F00">
        <w:t xml:space="preserve">At start-up the user is presented with a </w:t>
      </w:r>
      <w:r w:rsidR="005121FF" w:rsidRPr="00373F00">
        <w:t xml:space="preserve">pop-up asking for him to log in to the application; for convenience and a quick access </w:t>
      </w:r>
      <w:r w:rsidR="004B3FF3" w:rsidRPr="00373F00">
        <w:t>two very popular social websites can be used to complete this step (Facebook and Twitter).</w:t>
      </w:r>
    </w:p>
    <w:p w:rsidR="004B3FF3" w:rsidRPr="00373F00" w:rsidRDefault="004B3FF3" w:rsidP="00535041">
      <w:pPr>
        <w:spacing w:before="240" w:after="0"/>
        <w:ind w:firstLine="709"/>
        <w:jc w:val="both"/>
      </w:pPr>
      <w:r w:rsidRPr="00373F00">
        <w:t>If the user is not logged in to any of the</w:t>
      </w:r>
      <w:r w:rsidR="00727E44" w:rsidRPr="00373F00">
        <w:t>se</w:t>
      </w:r>
      <w:r w:rsidRPr="00373F00">
        <w:t xml:space="preserve"> two</w:t>
      </w:r>
      <w:r w:rsidR="00727E44" w:rsidRPr="00373F00">
        <w:t xml:space="preserve">, </w:t>
      </w:r>
      <w:r w:rsidRPr="00373F00">
        <w:t>the authentication to the app is a 2 steps process: first the user logs into the service of his choice then he accepts the request of the app to access his personal data from that service</w:t>
      </w:r>
      <w:r w:rsidR="006A10CA" w:rsidRPr="00373F00">
        <w:t xml:space="preserve">. </w:t>
      </w:r>
      <w:r w:rsidRPr="00373F00">
        <w:t xml:space="preserve">If the user is already logged in to either Facebook or Twitter on the device then accessing the application becomes a </w:t>
      </w:r>
      <w:r w:rsidR="00707CC3" w:rsidRPr="00373F00">
        <w:t>one-step</w:t>
      </w:r>
      <w:r w:rsidRPr="00373F00">
        <w:t xml:space="preserve"> </w:t>
      </w:r>
      <w:r w:rsidR="006A10CA" w:rsidRPr="00373F00">
        <w:t>action</w:t>
      </w:r>
      <w:r w:rsidRPr="00373F00">
        <w:t xml:space="preserve"> as he only has to grant the necessary permissions to the app.</w:t>
      </w:r>
    </w:p>
    <w:p w:rsidR="003E03F1" w:rsidRPr="00373F00" w:rsidRDefault="003E03F1" w:rsidP="00535041">
      <w:pPr>
        <w:spacing w:before="240" w:after="0"/>
        <w:ind w:firstLine="709"/>
        <w:jc w:val="both"/>
      </w:pPr>
    </w:p>
    <w:p w:rsidR="005121FF" w:rsidRPr="00373F00" w:rsidRDefault="005121FF" w:rsidP="004B3FF3">
      <w:pPr>
        <w:jc w:val="center"/>
      </w:pPr>
    </w:p>
    <w:p w:rsidR="005121FF" w:rsidRPr="00373F00" w:rsidRDefault="005121FF" w:rsidP="00755F96"/>
    <w:p w:rsidR="005121FF" w:rsidRPr="00373F00" w:rsidRDefault="005121FF" w:rsidP="00755F96"/>
    <w:p w:rsidR="00630BDE" w:rsidRPr="00373F00" w:rsidRDefault="00BA7A33" w:rsidP="00507BF4">
      <w:pPr>
        <w:pStyle w:val="Heading3"/>
        <w:numPr>
          <w:ilvl w:val="2"/>
          <w:numId w:val="13"/>
        </w:numPr>
      </w:pPr>
      <w:bookmarkStart w:id="11" w:name="_Toc359552269"/>
      <w:r w:rsidRPr="00373F00">
        <w:t>L</w:t>
      </w:r>
      <w:r w:rsidR="00630BDE" w:rsidRPr="00373F00">
        <w:t>ogged in user</w:t>
      </w:r>
      <w:bookmarkEnd w:id="11"/>
    </w:p>
    <w:p w:rsidR="003E03F1" w:rsidRPr="00373F00" w:rsidRDefault="003E03F1" w:rsidP="00976590">
      <w:pPr>
        <w:ind w:firstLine="709"/>
        <w:jc w:val="both"/>
      </w:pPr>
      <w:r w:rsidRPr="00373F00">
        <w:t xml:space="preserve">After the user logs in he is greeted with his name and the top bar of the application shows up, providing quick access to the options menu and the </w:t>
      </w:r>
      <w:r w:rsidR="00DD1E46" w:rsidRPr="00373F00">
        <w:t>“Log</w:t>
      </w:r>
      <w:r w:rsidRPr="00373F00">
        <w:t xml:space="preserve"> out</w:t>
      </w:r>
      <w:r w:rsidR="00DD1E46" w:rsidRPr="00373F00">
        <w:t>”</w:t>
      </w:r>
      <w:r w:rsidRPr="00373F00">
        <w:t xml:space="preserve"> function</w:t>
      </w:r>
      <w:r w:rsidR="00DD1E46" w:rsidRPr="00373F00">
        <w:t xml:space="preserve"> with 2 buttons </w:t>
      </w:r>
      <w:r w:rsidRPr="00373F00">
        <w:t>placed in the left and right sides of the bar.</w:t>
      </w:r>
    </w:p>
    <w:p w:rsidR="00DD1E46" w:rsidRPr="00373F00" w:rsidRDefault="00DD1E46" w:rsidP="00976590">
      <w:pPr>
        <w:ind w:firstLine="709"/>
        <w:jc w:val="both"/>
      </w:pPr>
      <w:r w:rsidRPr="00373F00">
        <w:t>When the user taps on the “Log out” button a confirmation pop-up is displayed; if the user confirms the intention to leave the application then he is disconnected and the application returns to the 2.1.1 screen</w:t>
      </w:r>
      <w:r w:rsidR="00AD651F">
        <w:t>.</w:t>
      </w:r>
    </w:p>
    <w:p w:rsidR="00DD1E46" w:rsidRPr="00373F00" w:rsidRDefault="00FA057A" w:rsidP="00976590">
      <w:pPr>
        <w:ind w:firstLine="709"/>
        <w:jc w:val="both"/>
      </w:pPr>
      <w:r w:rsidRPr="00373F00">
        <w:rPr>
          <w:noProof/>
          <w:lang w:val="ro-RO" w:eastAsia="ro-RO"/>
        </w:rPr>
        <w:lastRenderedPageBreak/>
        <w:drawing>
          <wp:anchor distT="0" distB="0" distL="114300" distR="114300" simplePos="0" relativeHeight="251673600" behindDoc="0" locked="0" layoutInCell="1" allowOverlap="1" wp14:anchorId="7768AB61" wp14:editId="05839902">
            <wp:simplePos x="0" y="0"/>
            <wp:positionH relativeFrom="margin">
              <wp:align>right</wp:align>
            </wp:positionH>
            <wp:positionV relativeFrom="paragraph">
              <wp:posOffset>7620</wp:posOffset>
            </wp:positionV>
            <wp:extent cx="1976755" cy="3819525"/>
            <wp:effectExtent l="0" t="0" r="4445" b="9525"/>
            <wp:wrapSquare wrapText="bothSides"/>
            <wp:docPr id="13" name="Picture 13" descr="C:\Users\TEST-ACER\Desktop\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ACER\Desktop\ph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6755" cy="3819525"/>
                    </a:xfrm>
                    <a:prstGeom prst="rect">
                      <a:avLst/>
                    </a:prstGeom>
                    <a:noFill/>
                    <a:ln>
                      <a:noFill/>
                    </a:ln>
                  </pic:spPr>
                </pic:pic>
              </a:graphicData>
            </a:graphic>
          </wp:anchor>
        </w:drawing>
      </w:r>
      <w:r w:rsidR="00DD1E46" w:rsidRPr="00373F00">
        <w:t>Tapping on the “Menu” button makes the options menu slide in from the left side but not completely as to fully cover the screen (allowing the user to peek at the video from the background).</w:t>
      </w:r>
      <w:r w:rsidR="00D370CC" w:rsidRPr="00373F00">
        <w:t xml:space="preserve"> The menu offers the user access to the following functionalities:</w:t>
      </w:r>
    </w:p>
    <w:p w:rsidR="00D370CC" w:rsidRPr="00373F00" w:rsidRDefault="00976590" w:rsidP="00507BF4">
      <w:pPr>
        <w:pStyle w:val="ListParagraph"/>
        <w:numPr>
          <w:ilvl w:val="0"/>
          <w:numId w:val="34"/>
        </w:numPr>
        <w:jc w:val="both"/>
      </w:pPr>
      <w:r w:rsidRPr="00373F00">
        <w:t>See  a list of all the products identified since log in and either rate, mark as bought or disregard any of them (“</w:t>
      </w:r>
      <w:r w:rsidR="00D370CC" w:rsidRPr="00373F00">
        <w:t>Review products</w:t>
      </w:r>
      <w:r w:rsidRPr="00373F00">
        <w:t>”)</w:t>
      </w:r>
    </w:p>
    <w:p w:rsidR="00D370CC" w:rsidRPr="00373F00" w:rsidRDefault="00976590" w:rsidP="00507BF4">
      <w:pPr>
        <w:pStyle w:val="ListParagraph"/>
        <w:numPr>
          <w:ilvl w:val="0"/>
          <w:numId w:val="34"/>
        </w:numPr>
        <w:jc w:val="both"/>
      </w:pPr>
      <w:r w:rsidRPr="00373F00">
        <w:t>Review and update his personal details (“</w:t>
      </w:r>
      <w:r w:rsidR="00D370CC" w:rsidRPr="00373F00">
        <w:t>Personal information</w:t>
      </w:r>
      <w:r w:rsidRPr="00373F00">
        <w:t>”)</w:t>
      </w:r>
    </w:p>
    <w:p w:rsidR="00976590" w:rsidRPr="00373F00" w:rsidRDefault="00976590" w:rsidP="00507BF4">
      <w:pPr>
        <w:pStyle w:val="ListParagraph"/>
        <w:numPr>
          <w:ilvl w:val="0"/>
          <w:numId w:val="34"/>
        </w:numPr>
        <w:jc w:val="both"/>
      </w:pPr>
      <w:r w:rsidRPr="00373F00">
        <w:t>Review the total cost and the list of the products marked as bought (“Shopping basket”)</w:t>
      </w:r>
    </w:p>
    <w:p w:rsidR="00976590" w:rsidRPr="00373F00" w:rsidRDefault="00976590" w:rsidP="00507BF4">
      <w:pPr>
        <w:pStyle w:val="ListParagraph"/>
        <w:numPr>
          <w:ilvl w:val="0"/>
          <w:numId w:val="34"/>
        </w:numPr>
        <w:jc w:val="both"/>
      </w:pPr>
      <w:r w:rsidRPr="00373F00">
        <w:t>Enable or disable certain functions of the application, like the informative balloons for identified products or the history (“Preferences”)</w:t>
      </w:r>
      <w:r w:rsidR="00FA057A" w:rsidRPr="00373F00">
        <w:rPr>
          <w:lang w:eastAsia="ro-RO"/>
        </w:rPr>
        <w:t xml:space="preserve"> </w:t>
      </w:r>
    </w:p>
    <w:p w:rsidR="00FA057A" w:rsidRPr="00373F00" w:rsidRDefault="00FA057A" w:rsidP="00FA057A">
      <w:pPr>
        <w:pStyle w:val="ListParagraph"/>
        <w:numPr>
          <w:ilvl w:val="0"/>
          <w:numId w:val="0"/>
        </w:numPr>
        <w:ind w:left="1429"/>
        <w:jc w:val="both"/>
      </w:pPr>
    </w:p>
    <w:p w:rsidR="00D868A8" w:rsidRPr="00373F00" w:rsidRDefault="00630BDE" w:rsidP="00507BF4">
      <w:pPr>
        <w:pStyle w:val="Heading2"/>
        <w:numPr>
          <w:ilvl w:val="1"/>
          <w:numId w:val="13"/>
        </w:numPr>
      </w:pPr>
      <w:bookmarkStart w:id="12" w:name="_Toc359552270"/>
      <w:r w:rsidRPr="00373F00">
        <w:t xml:space="preserve">Product </w:t>
      </w:r>
      <w:r w:rsidR="00613F46" w:rsidRPr="00373F00">
        <w:t>“</w:t>
      </w:r>
      <w:r w:rsidR="00BA7A33" w:rsidRPr="00373F00">
        <w:t>radar</w:t>
      </w:r>
      <w:r w:rsidR="00613F46" w:rsidRPr="00373F00">
        <w:t>”</w:t>
      </w:r>
      <w:r w:rsidR="00D731CE" w:rsidRPr="00373F00">
        <w:t xml:space="preserve"> Screen</w:t>
      </w:r>
      <w:bookmarkEnd w:id="12"/>
    </w:p>
    <w:p w:rsidR="008F632B" w:rsidRPr="00373F00" w:rsidRDefault="008F632B" w:rsidP="000B3B66">
      <w:pPr>
        <w:ind w:firstLine="709"/>
      </w:pPr>
      <w:r w:rsidRPr="00373F00">
        <w:t>After the user logs in and when</w:t>
      </w:r>
      <w:r w:rsidR="00A70369" w:rsidRPr="00373F00">
        <w:t>ever</w:t>
      </w:r>
      <w:r w:rsidRPr="00373F00">
        <w:t xml:space="preserve"> the side menu or the “Log out” pop-ups are closed the application returns to this default screen. The top bar is the only element constantly visible </w:t>
      </w:r>
      <w:r w:rsidR="0010396A" w:rsidRPr="00373F00">
        <w:t>in this state</w:t>
      </w:r>
      <w:r w:rsidRPr="00373F00">
        <w:t>.</w:t>
      </w:r>
    </w:p>
    <w:p w:rsidR="00193E4E" w:rsidRPr="00373F00" w:rsidRDefault="00193E4E" w:rsidP="00507BF4">
      <w:pPr>
        <w:pStyle w:val="Heading3"/>
        <w:numPr>
          <w:ilvl w:val="2"/>
          <w:numId w:val="13"/>
        </w:numPr>
      </w:pPr>
      <w:bookmarkStart w:id="13" w:name="_Toc359552271"/>
      <w:r w:rsidRPr="00373F00">
        <w:t>Stand-by/ search mode</w:t>
      </w:r>
      <w:bookmarkEnd w:id="13"/>
    </w:p>
    <w:p w:rsidR="0010396A" w:rsidRPr="00373F00" w:rsidRDefault="005C47E9" w:rsidP="00793AFC">
      <w:pPr>
        <w:ind w:firstLine="709"/>
        <w:jc w:val="both"/>
      </w:pPr>
      <w:r w:rsidRPr="00373F00">
        <w:t>When the user doesn’t specifically perform an action (by opening a menu, for example) the application simply shows the video stream.</w:t>
      </w:r>
      <w:r w:rsidR="00F76B5D" w:rsidRPr="00373F00">
        <w:t xml:space="preserve"> The top bar’s title indicates to the user that the application is waiting for him to point the device around towards products.</w:t>
      </w:r>
    </w:p>
    <w:p w:rsidR="00193E4E" w:rsidRPr="00373F00" w:rsidRDefault="00193E4E" w:rsidP="00507BF4">
      <w:pPr>
        <w:pStyle w:val="Heading3"/>
        <w:numPr>
          <w:ilvl w:val="2"/>
          <w:numId w:val="13"/>
        </w:numPr>
      </w:pPr>
      <w:bookmarkStart w:id="14" w:name="_Toc359552272"/>
      <w:r w:rsidRPr="00373F00">
        <w:t>Product recognized</w:t>
      </w:r>
      <w:bookmarkEnd w:id="14"/>
    </w:p>
    <w:p w:rsidR="005C47E9" w:rsidRPr="00373F00" w:rsidRDefault="005C47E9" w:rsidP="0061316D">
      <w:pPr>
        <w:ind w:firstLine="709"/>
        <w:jc w:val="both"/>
      </w:pPr>
      <w:r w:rsidRPr="00373F00">
        <w:t>As soon as a product is identified the application augments the video with information about it. The informative bubble that shows up next to the product can be tapped by the user for more details; if no action is taken then such bubbles automatically disappear after 30 seconds.</w:t>
      </w:r>
    </w:p>
    <w:p w:rsidR="00D868A8" w:rsidRPr="00373F00" w:rsidRDefault="00D868A8" w:rsidP="00507BF4">
      <w:pPr>
        <w:pStyle w:val="Heading2"/>
        <w:numPr>
          <w:ilvl w:val="1"/>
          <w:numId w:val="13"/>
        </w:numPr>
      </w:pPr>
      <w:bookmarkStart w:id="15" w:name="_Toc359552273"/>
      <w:r w:rsidRPr="00373F00">
        <w:t>Product details</w:t>
      </w:r>
      <w:r w:rsidR="00D731CE" w:rsidRPr="00373F00">
        <w:t xml:space="preserve"> Screen</w:t>
      </w:r>
      <w:bookmarkEnd w:id="15"/>
    </w:p>
    <w:p w:rsidR="00AD651F" w:rsidRDefault="005C47E9" w:rsidP="00AD651F">
      <w:pPr>
        <w:ind w:firstLine="709"/>
      </w:pPr>
      <w:r w:rsidRPr="00373F00">
        <w:t xml:space="preserve">If the user taps on a product’s bubble </w:t>
      </w:r>
      <w:r w:rsidR="00AD651F">
        <w:t xml:space="preserve">any </w:t>
      </w:r>
      <w:r w:rsidRPr="00373F00">
        <w:t xml:space="preserve">visible bubble </w:t>
      </w:r>
      <w:r w:rsidR="00AD651F">
        <w:t xml:space="preserve">is </w:t>
      </w:r>
      <w:r w:rsidRPr="00373F00">
        <w:t>hidden and an overlay is shown that contains further details about the identified product.</w:t>
      </w:r>
      <w:r w:rsidR="008550B7" w:rsidRPr="00373F00">
        <w:t xml:space="preserve"> If available, similar products are also suggested at this </w:t>
      </w:r>
      <w:r w:rsidR="00705EF7">
        <w:t>point</w:t>
      </w:r>
      <w:r w:rsidR="008550B7" w:rsidRPr="00373F00">
        <w:t>.</w:t>
      </w:r>
      <w:r w:rsidRPr="00373F00">
        <w:t xml:space="preserve"> On this screen the user also has the possibility to rate, mark as bought or disregard for future sessions</w:t>
      </w:r>
      <w:r w:rsidR="00AD651F">
        <w:t xml:space="preserve"> </w:t>
      </w:r>
      <w:r w:rsidR="00AD651F" w:rsidRPr="00373F00">
        <w:t xml:space="preserve">the </w:t>
      </w:r>
      <w:r w:rsidR="00AD651F">
        <w:t xml:space="preserve">current </w:t>
      </w:r>
      <w:r w:rsidR="00AD651F" w:rsidRPr="00373F00">
        <w:t>product</w:t>
      </w:r>
      <w:r w:rsidRPr="00373F00">
        <w:t>.</w:t>
      </w:r>
      <w:r w:rsidR="00AD651F" w:rsidRPr="00AD651F">
        <w:t xml:space="preserve"> </w:t>
      </w:r>
    </w:p>
    <w:p w:rsidR="00AD651F" w:rsidRPr="00373F00" w:rsidRDefault="00AD651F" w:rsidP="00AD651F">
      <w:pPr>
        <w:ind w:firstLine="709"/>
      </w:pPr>
      <w:r w:rsidRPr="00373F00">
        <w:t xml:space="preserve">The </w:t>
      </w:r>
      <w:r>
        <w:t xml:space="preserve">application allows </w:t>
      </w:r>
      <w:r w:rsidRPr="00373F00">
        <w:t xml:space="preserve">the user to </w:t>
      </w:r>
      <w:r>
        <w:t xml:space="preserve">alter </w:t>
      </w:r>
      <w:r w:rsidRPr="00373F00">
        <w:t>its functioning</w:t>
      </w:r>
      <w:r>
        <w:t>. By c</w:t>
      </w:r>
      <w:r w:rsidRPr="00373F00">
        <w:t xml:space="preserve">hoose to have particular products not recommended again the application will </w:t>
      </w:r>
      <w:r>
        <w:t>adapt</w:t>
      </w:r>
      <w:r w:rsidRPr="00373F00">
        <w:t xml:space="preserve"> its future suggestions.</w:t>
      </w:r>
      <w:r>
        <w:t xml:space="preserve"> The user can also disregard particular products and these will not be recognized in the future.</w:t>
      </w:r>
    </w:p>
    <w:p w:rsidR="00E61720" w:rsidRPr="00373F00" w:rsidRDefault="004668F8" w:rsidP="00E61720">
      <w:pPr>
        <w:pStyle w:val="Heading1"/>
      </w:pPr>
      <w:bookmarkStart w:id="16" w:name="_Toc359552274"/>
      <w:r w:rsidRPr="00373F00">
        <w:lastRenderedPageBreak/>
        <w:t>Technical details</w:t>
      </w:r>
      <w:bookmarkEnd w:id="16"/>
    </w:p>
    <w:p w:rsidR="00E61720" w:rsidRPr="00373F00" w:rsidRDefault="00E61720" w:rsidP="003C4A9E">
      <w:pPr>
        <w:ind w:firstLine="709"/>
        <w:jc w:val="both"/>
      </w:pPr>
      <w:r w:rsidRPr="00373F00">
        <w:t xml:space="preserve">This chapter offers a detailed view </w:t>
      </w:r>
      <w:r w:rsidR="00E2030F" w:rsidRPr="00373F00">
        <w:t>over</w:t>
      </w:r>
      <w:r w:rsidRPr="00373F00">
        <w:t xml:space="preserve"> the two domains the app is taking advantage of, followed by </w:t>
      </w:r>
      <w:r w:rsidR="00876AF1" w:rsidRPr="00373F00">
        <w:t xml:space="preserve">the list of </w:t>
      </w:r>
      <w:r w:rsidRPr="00373F00">
        <w:t xml:space="preserve">the tools and technologies </w:t>
      </w:r>
      <w:r w:rsidR="00876AF1" w:rsidRPr="00373F00">
        <w:t xml:space="preserve">used </w:t>
      </w:r>
      <w:r w:rsidRPr="00373F00">
        <w:t>in the application; finally, the most important asp</w:t>
      </w:r>
      <w:r w:rsidR="00FB4DC0" w:rsidRPr="00373F00">
        <w:t>ects of the implementation</w:t>
      </w:r>
      <w:r w:rsidRPr="00373F00">
        <w:t xml:space="preserve"> are laid out.</w:t>
      </w:r>
    </w:p>
    <w:p w:rsidR="00F511FE" w:rsidRPr="00373F00" w:rsidRDefault="00E83D54" w:rsidP="00E43755">
      <w:pPr>
        <w:pStyle w:val="Heading2"/>
        <w:spacing w:after="240"/>
      </w:pPr>
      <w:bookmarkStart w:id="17" w:name="_Toc359552275"/>
      <w:r w:rsidRPr="00373F00">
        <w:t>C</w:t>
      </w:r>
      <w:r w:rsidR="00F511FE" w:rsidRPr="00373F00">
        <w:t>hallenges</w:t>
      </w:r>
      <w:bookmarkEnd w:id="17"/>
    </w:p>
    <w:p w:rsidR="00F511FE" w:rsidRPr="00373F00" w:rsidRDefault="00F511FE" w:rsidP="00E43755">
      <w:pPr>
        <w:ind w:firstLine="709"/>
        <w:jc w:val="both"/>
      </w:pPr>
      <w:r w:rsidRPr="00373F00">
        <w:t>Both fields have their share of complexity which derives mainly from the common functional need of estimating “things”, whether it</w:t>
      </w:r>
      <w:r w:rsidR="00ED759A" w:rsidRPr="00373F00">
        <w:t xml:space="preserve"> i</w:t>
      </w:r>
      <w:r w:rsidRPr="00373F00">
        <w:t xml:space="preserve">s the similarity between two images, what is the positioning of an object </w:t>
      </w:r>
      <w:r w:rsidR="008749AF" w:rsidRPr="00373F00">
        <w:t>in</w:t>
      </w:r>
      <w:r w:rsidRPr="00373F00">
        <w:t xml:space="preserve"> an image</w:t>
      </w:r>
      <w:r w:rsidR="008749AF" w:rsidRPr="00373F00">
        <w:t>/frame</w:t>
      </w:r>
      <w:r w:rsidRPr="00373F00">
        <w:t xml:space="preserve"> or how related are two </w:t>
      </w:r>
      <w:r w:rsidR="008749AF" w:rsidRPr="00373F00">
        <w:t>or more user</w:t>
      </w:r>
      <w:r w:rsidRPr="00373F00">
        <w:t xml:space="preserve"> profiles or </w:t>
      </w:r>
      <w:r w:rsidR="008749AF" w:rsidRPr="00373F00">
        <w:t xml:space="preserve">users </w:t>
      </w:r>
      <w:r w:rsidRPr="00373F00">
        <w:t>past actions.</w:t>
      </w:r>
    </w:p>
    <w:p w:rsidR="00F511FE" w:rsidRPr="00373F00" w:rsidRDefault="00F511FE" w:rsidP="00E43755">
      <w:pPr>
        <w:pStyle w:val="Heading3"/>
        <w:spacing w:after="240" w:line="276" w:lineRule="auto"/>
      </w:pPr>
      <w:bookmarkStart w:id="18" w:name="_Toc359552276"/>
      <w:r w:rsidRPr="00373F00">
        <w:t>Augmented Reality</w:t>
      </w:r>
      <w:bookmarkEnd w:id="18"/>
    </w:p>
    <w:p w:rsidR="00F511FE" w:rsidRPr="00373F00" w:rsidRDefault="00F511FE" w:rsidP="00613F46">
      <w:pPr>
        <w:ind w:firstLine="709"/>
        <w:jc w:val="both"/>
      </w:pPr>
      <w:r w:rsidRPr="00373F00">
        <w:t xml:space="preserve">Implementing a feasible AR system involves a mix of complex </w:t>
      </w:r>
      <w:r w:rsidR="00182E20" w:rsidRPr="00373F00">
        <w:t>analysing</w:t>
      </w:r>
      <w:r w:rsidRPr="00373F00">
        <w:t xml:space="preserve"> and rendering algorithms and the appropriate hardware.  The system must be able to execute the following operations: </w:t>
      </w:r>
    </w:p>
    <w:p w:rsidR="00F511FE" w:rsidRPr="00373F00" w:rsidRDefault="00F511FE" w:rsidP="00507BF4">
      <w:pPr>
        <w:pStyle w:val="ListParagraph"/>
        <w:numPr>
          <w:ilvl w:val="0"/>
          <w:numId w:val="2"/>
        </w:numPr>
        <w:jc w:val="both"/>
      </w:pPr>
      <w:r w:rsidRPr="00373F00">
        <w:rPr>
          <w:rStyle w:val="SubtleEmphasis"/>
        </w:rPr>
        <w:t>Detection</w:t>
      </w:r>
      <w:r w:rsidRPr="00373F00">
        <w:t>:  real</w:t>
      </w:r>
      <w:r w:rsidR="00E867BE" w:rsidRPr="00373F00">
        <w:t xml:space="preserve"> </w:t>
      </w:r>
      <w:r w:rsidRPr="00373F00">
        <w:t>wor</w:t>
      </w:r>
      <w:r w:rsidR="00E867BE" w:rsidRPr="00373F00">
        <w:t>l</w:t>
      </w:r>
      <w:r w:rsidRPr="00373F00">
        <w:t>d points of interest</w:t>
      </w:r>
      <w:r w:rsidR="00E867BE" w:rsidRPr="00373F00">
        <w:t>/references</w:t>
      </w:r>
      <w:r w:rsidRPr="00373F00">
        <w:t xml:space="preserve"> </w:t>
      </w:r>
      <w:r w:rsidR="00E867BE" w:rsidRPr="00373F00">
        <w:t>are</w:t>
      </w:r>
      <w:r w:rsidRPr="00373F00">
        <w:t xml:space="preserve"> identified in the video stream</w:t>
      </w:r>
    </w:p>
    <w:p w:rsidR="00F511FE" w:rsidRPr="00373F00" w:rsidRDefault="00F511FE" w:rsidP="00507BF4">
      <w:pPr>
        <w:pStyle w:val="ListParagraph"/>
        <w:numPr>
          <w:ilvl w:val="0"/>
          <w:numId w:val="2"/>
        </w:numPr>
        <w:jc w:val="both"/>
      </w:pPr>
      <w:r w:rsidRPr="00373F00">
        <w:rPr>
          <w:rStyle w:val="SubtleEmphasis"/>
        </w:rPr>
        <w:t>Content generation</w:t>
      </w:r>
      <w:r w:rsidRPr="00373F00">
        <w:t xml:space="preserve">: simple overlays or even 3D objects </w:t>
      </w:r>
      <w:r w:rsidR="0037479E" w:rsidRPr="00373F00">
        <w:t>are</w:t>
      </w:r>
      <w:r w:rsidRPr="00373F00">
        <w:t xml:space="preserve"> rendered on demand</w:t>
      </w:r>
    </w:p>
    <w:p w:rsidR="00740792" w:rsidRPr="00373F00" w:rsidRDefault="00F511FE" w:rsidP="00507BF4">
      <w:pPr>
        <w:pStyle w:val="ListParagraph"/>
        <w:numPr>
          <w:ilvl w:val="0"/>
          <w:numId w:val="2"/>
        </w:numPr>
        <w:jc w:val="both"/>
      </w:pPr>
      <w:r w:rsidRPr="00373F00">
        <w:rPr>
          <w:rStyle w:val="SubtleEmphasis"/>
        </w:rPr>
        <w:t>Merging</w:t>
      </w:r>
      <w:r w:rsidRPr="00373F00">
        <w:t xml:space="preserve">: items from step #2 </w:t>
      </w:r>
      <w:r w:rsidR="0037479E" w:rsidRPr="00373F00">
        <w:t>are</w:t>
      </w:r>
      <w:r w:rsidRPr="00373F00">
        <w:t xml:space="preserve"> correctly positioned relative to the items from step#1 and </w:t>
      </w:r>
      <w:r w:rsidR="0037479E" w:rsidRPr="00373F00">
        <w:t>are</w:t>
      </w:r>
      <w:r w:rsidRPr="00373F00">
        <w:t xml:space="preserve"> simultaneously displayed to the user</w:t>
      </w:r>
    </w:p>
    <w:p w:rsidR="00740792" w:rsidRPr="00373F00" w:rsidRDefault="00740792" w:rsidP="00740792">
      <w:pPr>
        <w:ind w:firstLine="360"/>
        <w:jc w:val="both"/>
      </w:pPr>
      <w:r w:rsidRPr="00373F00">
        <w:t xml:space="preserve">As for the hardware, a high-resolution video camera for input can enhance the functioning of the system. A sharper image may help reduce the inconsistencies that normally occur with poor lighting conditions or partially hidden objects, in which cases the detection is not precise. </w:t>
      </w:r>
    </w:p>
    <w:p w:rsidR="00740792" w:rsidRPr="00373F00" w:rsidRDefault="00740792" w:rsidP="00740792">
      <w:pPr>
        <w:ind w:firstLine="360"/>
        <w:jc w:val="both"/>
      </w:pPr>
      <w:r w:rsidRPr="00373F00">
        <w:t xml:space="preserve">The </w:t>
      </w:r>
      <w:r w:rsidRPr="00373F00">
        <w:rPr>
          <w:rStyle w:val="SubtleEmphasis"/>
        </w:rPr>
        <w:t>merging</w:t>
      </w:r>
      <w:r w:rsidRPr="00373F00">
        <w:t xml:space="preserve"> operation consists of placing the generated content “inside” the real world imagery, positioning the virtual content in the right coordinates with respect to the correct 3D perspective of the camera.</w:t>
      </w:r>
    </w:p>
    <w:p w:rsidR="00740792" w:rsidRPr="00373F00" w:rsidRDefault="00740792" w:rsidP="00740792">
      <w:pPr>
        <w:spacing w:before="240" w:after="0"/>
        <w:ind w:firstLine="709"/>
        <w:jc w:val="both"/>
        <w:rPr>
          <w:rFonts w:cs="Arial"/>
        </w:rPr>
      </w:pPr>
      <w:r w:rsidRPr="00373F00">
        <w:t xml:space="preserve">Both </w:t>
      </w:r>
      <w:r w:rsidRPr="00373F00">
        <w:rPr>
          <w:rStyle w:val="SubtleEmphasis"/>
        </w:rPr>
        <w:t>detection</w:t>
      </w:r>
      <w:r w:rsidRPr="00373F00">
        <w:t xml:space="preserve"> and </w:t>
      </w:r>
      <w:r w:rsidRPr="00373F00">
        <w:rPr>
          <w:rStyle w:val="SubtleEmphasis"/>
        </w:rPr>
        <w:t>merging</w:t>
      </w:r>
      <w:r w:rsidRPr="00373F00">
        <w:t xml:space="preserve"> are non-trivial and usually require intense computations that have to be optimized as much as possible in order to allow the system to react in real-time, any delays affecting the end-user experience.</w:t>
      </w:r>
      <w:r w:rsidRPr="00373F00">
        <w:rPr>
          <w:rFonts w:cs="Arial"/>
        </w:rPr>
        <w:t xml:space="preserve"> </w:t>
      </w:r>
    </w:p>
    <w:p w:rsidR="00740792" w:rsidRPr="00373F00" w:rsidRDefault="00740792" w:rsidP="00740792">
      <w:pPr>
        <w:spacing w:before="240" w:after="0"/>
        <w:ind w:firstLine="709"/>
        <w:jc w:val="both"/>
        <w:rPr>
          <w:rFonts w:cs="Arial"/>
        </w:rPr>
      </w:pPr>
      <w:r w:rsidRPr="00373F00">
        <w:rPr>
          <w:rFonts w:cs="Arial"/>
        </w:rPr>
        <w:t>Processing divided in two stages:</w:t>
      </w:r>
    </w:p>
    <w:p w:rsidR="00740792" w:rsidRPr="00373F00" w:rsidRDefault="00740792" w:rsidP="00507BF4">
      <w:pPr>
        <w:pStyle w:val="ListParagraph"/>
        <w:numPr>
          <w:ilvl w:val="0"/>
          <w:numId w:val="24"/>
        </w:numPr>
        <w:spacing w:after="0"/>
        <w:ind w:left="993" w:hanging="284"/>
        <w:jc w:val="both"/>
        <w:rPr>
          <w:rFonts w:cs="Arial"/>
        </w:rPr>
      </w:pPr>
      <w:r w:rsidRPr="00373F00">
        <w:rPr>
          <w:rFonts w:cs="Arial"/>
        </w:rPr>
        <w:t>unique feature detection</w:t>
      </w:r>
    </w:p>
    <w:p w:rsidR="00740792" w:rsidRPr="00373F00" w:rsidRDefault="00740792" w:rsidP="00507BF4">
      <w:pPr>
        <w:pStyle w:val="ListParagraph"/>
        <w:numPr>
          <w:ilvl w:val="0"/>
          <w:numId w:val="24"/>
        </w:numPr>
        <w:spacing w:after="200"/>
        <w:ind w:left="993" w:hanging="284"/>
        <w:jc w:val="both"/>
        <w:rPr>
          <w:rFonts w:cs="Arial"/>
        </w:rPr>
      </w:pPr>
      <w:r w:rsidRPr="00373F00">
        <w:rPr>
          <w:rFonts w:cs="Arial"/>
        </w:rPr>
        <w:t>verification/identification</w:t>
      </w:r>
    </w:p>
    <w:p w:rsidR="00740792" w:rsidRPr="00373F00" w:rsidRDefault="001E7AE7" w:rsidP="00740792">
      <w:pPr>
        <w:spacing w:before="240"/>
        <w:ind w:firstLine="709"/>
        <w:jc w:val="both"/>
        <w:rPr>
          <w:rFonts w:cs="Arial"/>
        </w:rPr>
      </w:pPr>
      <w:r w:rsidRPr="00373F00">
        <w:rPr>
          <w:rFonts w:cs="Arial"/>
        </w:rPr>
        <w:t xml:space="preserve">The performance of an AR </w:t>
      </w:r>
      <w:r w:rsidR="00740792" w:rsidRPr="00373F00">
        <w:rPr>
          <w:rFonts w:cs="Arial"/>
        </w:rPr>
        <w:t>system can be rated by a couple of factors, such as detection rate, false positive rate, inter-marker confusion rate, minimal detection size and the immunity to lighting or occlusion.</w:t>
      </w:r>
    </w:p>
    <w:p w:rsidR="00F511FE" w:rsidRPr="00373F00" w:rsidRDefault="00E867BE" w:rsidP="00740792">
      <w:pPr>
        <w:ind w:firstLine="709"/>
        <w:jc w:val="both"/>
      </w:pPr>
      <w:r w:rsidRPr="00373F00">
        <w:rPr>
          <w:rStyle w:val="SubtleEmphasis"/>
        </w:rPr>
        <w:t>Detection</w:t>
      </w:r>
      <w:r w:rsidR="00EE4535" w:rsidRPr="00373F00">
        <w:t xml:space="preserve"> and</w:t>
      </w:r>
      <w:r w:rsidR="00EE4535" w:rsidRPr="00373F00">
        <w:rPr>
          <w:rStyle w:val="SubtleEmphasis"/>
        </w:rPr>
        <w:t xml:space="preserve"> merging</w:t>
      </w:r>
      <w:r w:rsidRPr="00373F00">
        <w:t xml:space="preserve"> </w:t>
      </w:r>
      <w:r w:rsidR="00F511FE" w:rsidRPr="00373F00">
        <w:t>can be achieved in various ways depend</w:t>
      </w:r>
      <w:r w:rsidR="00A505A0" w:rsidRPr="00373F00">
        <w:t>ing on the requirements/context:</w:t>
      </w:r>
    </w:p>
    <w:p w:rsidR="00A505A0" w:rsidRPr="00373F00" w:rsidRDefault="00A505A0" w:rsidP="00507BF4">
      <w:pPr>
        <w:pStyle w:val="Heading4"/>
        <w:numPr>
          <w:ilvl w:val="0"/>
          <w:numId w:val="21"/>
        </w:numPr>
        <w:spacing w:line="240" w:lineRule="auto"/>
        <w:ind w:left="709"/>
      </w:pPr>
      <w:r w:rsidRPr="00373F00">
        <w:lastRenderedPageBreak/>
        <w:t>Marker-based</w:t>
      </w:r>
    </w:p>
    <w:p w:rsidR="00A505A0" w:rsidRPr="00373F00" w:rsidRDefault="00E867BE" w:rsidP="0083546D">
      <w:pPr>
        <w:spacing w:after="0"/>
        <w:ind w:left="709" w:firstLine="284"/>
        <w:jc w:val="both"/>
        <w:rPr>
          <w:rFonts w:cs="Arial"/>
        </w:rPr>
      </w:pPr>
      <w:r w:rsidRPr="00373F00">
        <w:t>If possible, the system can take advantage of (fiducial) markers to detect objects.</w:t>
      </w:r>
      <w:r w:rsidRPr="00373F00">
        <w:rPr>
          <w:rFonts w:cs="Arial"/>
          <w:b/>
        </w:rPr>
        <w:t xml:space="preserve"> </w:t>
      </w:r>
      <w:r w:rsidR="00A505A0" w:rsidRPr="00373F00">
        <w:rPr>
          <w:rFonts w:cs="Arial"/>
          <w:b/>
        </w:rPr>
        <w:t>Fiducial marker systems</w:t>
      </w:r>
      <w:r w:rsidR="00A505A0" w:rsidRPr="00373F00">
        <w:rPr>
          <w:rFonts w:cs="Arial"/>
        </w:rPr>
        <w:t xml:space="preserve"> consist of patterns that are mounted in the environment and automatically detected in frames (images) from a video or a camera stream. They help solve the correspondence problem, automatically finding features in different frames that belong to the same object point in the real world.</w:t>
      </w:r>
    </w:p>
    <w:p w:rsidR="0052780F" w:rsidRPr="00373F00" w:rsidRDefault="00E43755" w:rsidP="001B02AA">
      <w:pPr>
        <w:spacing w:before="240"/>
        <w:ind w:left="709" w:firstLine="284"/>
        <w:jc w:val="both"/>
        <w:rPr>
          <w:rFonts w:cs="Arial"/>
        </w:rPr>
      </w:pPr>
      <w:r w:rsidRPr="00373F00">
        <w:t>Marker-based systems are based on one of the following methods</w:t>
      </w:r>
      <w:r w:rsidR="00F511FE" w:rsidRPr="00373F00">
        <w:t xml:space="preserve">:  </w:t>
      </w:r>
    </w:p>
    <w:p w:rsidR="0052780F" w:rsidRPr="00373F00" w:rsidRDefault="00EE4535" w:rsidP="00507BF4">
      <w:pPr>
        <w:pStyle w:val="ListParagraph"/>
        <w:numPr>
          <w:ilvl w:val="0"/>
          <w:numId w:val="22"/>
        </w:numPr>
        <w:ind w:left="993" w:hanging="284"/>
        <w:jc w:val="both"/>
      </w:pPr>
      <w:r w:rsidRPr="00373F00">
        <w:rPr>
          <w:rStyle w:val="Heading5Char"/>
        </w:rPr>
        <w:t>A</w:t>
      </w:r>
      <w:r w:rsidR="00F511FE" w:rsidRPr="00373F00">
        <w:rPr>
          <w:rStyle w:val="Heading5Char"/>
        </w:rPr>
        <w:t xml:space="preserve"> basic corner detection approach with a fast pose estimation algorithm</w:t>
      </w:r>
      <w:r w:rsidR="0052780F" w:rsidRPr="00373F00">
        <w:t xml:space="preserve"> </w:t>
      </w:r>
      <w:r w:rsidR="00B17AE1" w:rsidRPr="00373F00">
        <w:t xml:space="preserve">– </w:t>
      </w:r>
      <w:r w:rsidR="00E43755" w:rsidRPr="00373F00">
        <w:t xml:space="preserve">as employed by </w:t>
      </w:r>
      <w:r w:rsidR="0052780F" w:rsidRPr="00373F00">
        <w:rPr>
          <w:rFonts w:cs="Arial"/>
        </w:rPr>
        <w:t>ARToolKit library</w:t>
      </w:r>
      <w:r w:rsidR="0052780F" w:rsidRPr="00373F00">
        <w:rPr>
          <w:rStyle w:val="EndnoteReference"/>
          <w:rFonts w:cs="Arial"/>
        </w:rPr>
        <w:endnoteReference w:id="10"/>
      </w:r>
      <w:r w:rsidR="009566E8" w:rsidRPr="00373F00">
        <w:t xml:space="preserve">. The </w:t>
      </w:r>
      <w:r w:rsidR="009566E8" w:rsidRPr="00373F00">
        <w:rPr>
          <w:rFonts w:cs="Arial"/>
        </w:rPr>
        <w:t>following sequence illustrates the functioning of the system:</w:t>
      </w:r>
    </w:p>
    <w:p w:rsidR="009566E8" w:rsidRPr="00373F00" w:rsidRDefault="009566E8" w:rsidP="0083546D">
      <w:pPr>
        <w:pStyle w:val="ListParagraph"/>
        <w:numPr>
          <w:ilvl w:val="0"/>
          <w:numId w:val="0"/>
        </w:numPr>
        <w:ind w:left="709"/>
        <w:jc w:val="both"/>
      </w:pPr>
      <w:r w:rsidRPr="00373F00">
        <w:rPr>
          <w:rFonts w:cs="Arial"/>
          <w:noProof/>
          <w:lang w:val="ro-RO" w:eastAsia="ro-RO"/>
        </w:rPr>
        <w:drawing>
          <wp:inline distT="0" distB="0" distL="0" distR="0" wp14:anchorId="2491A371" wp14:editId="0237E4FF">
            <wp:extent cx="5800725" cy="4010025"/>
            <wp:effectExtent l="0" t="0" r="9525" b="9525"/>
            <wp:docPr id="18" name="Picture 14" descr="C:\Users\George\Desktop\artool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orge\Desktop\artoolki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0725" cy="4010025"/>
                    </a:xfrm>
                    <a:prstGeom prst="rect">
                      <a:avLst/>
                    </a:prstGeom>
                    <a:noFill/>
                    <a:ln w="9525">
                      <a:noFill/>
                      <a:miter lim="800000"/>
                      <a:headEnd/>
                      <a:tailEnd/>
                    </a:ln>
                  </pic:spPr>
                </pic:pic>
              </a:graphicData>
            </a:graphic>
          </wp:inline>
        </w:drawing>
      </w:r>
    </w:p>
    <w:p w:rsidR="00EE4535" w:rsidRPr="00373F00" w:rsidRDefault="00EE4535" w:rsidP="0083546D">
      <w:pPr>
        <w:pStyle w:val="ListParagraph"/>
        <w:numPr>
          <w:ilvl w:val="0"/>
          <w:numId w:val="0"/>
        </w:numPr>
        <w:ind w:left="709"/>
        <w:jc w:val="both"/>
      </w:pPr>
    </w:p>
    <w:p w:rsidR="001300B0" w:rsidRPr="00373F00" w:rsidRDefault="009566E8" w:rsidP="00507BF4">
      <w:pPr>
        <w:pStyle w:val="ListParagraph"/>
        <w:numPr>
          <w:ilvl w:val="0"/>
          <w:numId w:val="22"/>
        </w:numPr>
        <w:spacing w:before="240"/>
        <w:ind w:left="993" w:hanging="284"/>
        <w:jc w:val="both"/>
      </w:pPr>
      <w:r w:rsidRPr="00373F00">
        <w:rPr>
          <w:rStyle w:val="Heading5Char"/>
        </w:rPr>
        <w:t xml:space="preserve">An approach based on </w:t>
      </w:r>
      <w:r w:rsidR="00F511FE" w:rsidRPr="00373F00">
        <w:rPr>
          <w:rStyle w:val="Heading5Char"/>
        </w:rPr>
        <w:t>working with affine representations</w:t>
      </w:r>
      <w:r w:rsidR="00FD48C6" w:rsidRPr="00373F00">
        <w:rPr>
          <w:rStyle w:val="EndnoteReference"/>
          <w:rFonts w:ascii="Arial" w:eastAsiaTheme="majorEastAsia" w:hAnsi="Arial" w:cstheme="majorBidi"/>
          <w:i/>
          <w:iCs/>
        </w:rPr>
        <w:endnoteReference w:id="11"/>
      </w:r>
      <w:r w:rsidR="00B17AE1" w:rsidRPr="00373F00">
        <w:t xml:space="preserve"> – </w:t>
      </w:r>
      <w:r w:rsidRPr="00373F00">
        <w:t>as described by J.Vallino from Rochester Institute of Technology in his PhD thesis</w:t>
      </w:r>
      <w:r w:rsidRPr="00373F00">
        <w:rPr>
          <w:rStyle w:val="EndnoteReference"/>
        </w:rPr>
        <w:endnoteReference w:id="12"/>
      </w:r>
      <w:r w:rsidRPr="00373F00">
        <w:t xml:space="preserve">. </w:t>
      </w:r>
    </w:p>
    <w:p w:rsidR="00D00DB9" w:rsidRDefault="009566E8" w:rsidP="000F2250">
      <w:pPr>
        <w:pStyle w:val="ListParagraph"/>
        <w:numPr>
          <w:ilvl w:val="0"/>
          <w:numId w:val="0"/>
        </w:numPr>
        <w:spacing w:before="240"/>
        <w:ind w:left="709" w:firstLine="284"/>
        <w:jc w:val="both"/>
      </w:pPr>
      <w:r w:rsidRPr="00373F00">
        <w:t xml:space="preserve">Not based on relating all reference frames to a common Euclidean 3D reference frame, it specifies the camera, real world and virtual objects in an affine representation (four non-coplanar points in the scene define this affine frame). </w:t>
      </w:r>
    </w:p>
    <w:p w:rsidR="00D00DB9" w:rsidRDefault="009566E8" w:rsidP="000F2250">
      <w:pPr>
        <w:pStyle w:val="ListParagraph"/>
        <w:numPr>
          <w:ilvl w:val="0"/>
          <w:numId w:val="0"/>
        </w:numPr>
        <w:spacing w:before="240"/>
        <w:ind w:left="709" w:firstLine="284"/>
        <w:jc w:val="both"/>
      </w:pPr>
      <w:r w:rsidRPr="00373F00">
        <w:t>The technique utilizes the following property o</w:t>
      </w:r>
      <w:r w:rsidR="000157EB" w:rsidRPr="00373F00">
        <w:t>f affine point representations</w:t>
      </w:r>
      <w:r w:rsidR="000157EB" w:rsidRPr="00373F00">
        <w:rPr>
          <w:rStyle w:val="EndnoteReference"/>
        </w:rPr>
        <w:endnoteReference w:id="13"/>
      </w:r>
      <w:r w:rsidR="00455D76" w:rsidRPr="00373F00">
        <w:rPr>
          <w:vertAlign w:val="superscript"/>
        </w:rPr>
        <w:t>,</w:t>
      </w:r>
      <w:r w:rsidR="000157EB" w:rsidRPr="00373F00">
        <w:rPr>
          <w:rStyle w:val="EndnoteReference"/>
        </w:rPr>
        <w:endnoteReference w:id="14"/>
      </w:r>
      <w:r w:rsidRPr="00373F00">
        <w:t xml:space="preserve">: </w:t>
      </w:r>
      <w:r w:rsidRPr="00373F00">
        <w:rPr>
          <w:rStyle w:val="SubtleEmphasis"/>
        </w:rPr>
        <w:t>Given a set of four or more non-coplanar 3D points represented in an affine reference frame, the projection of any point in the set can be computed as a linear combination of four points in the set</w:t>
      </w:r>
      <w:r w:rsidRPr="00373F00">
        <w:t xml:space="preserve">. </w:t>
      </w:r>
    </w:p>
    <w:p w:rsidR="009566E8" w:rsidRPr="00373F00" w:rsidRDefault="009566E8" w:rsidP="000F2250">
      <w:pPr>
        <w:pStyle w:val="ListParagraph"/>
        <w:numPr>
          <w:ilvl w:val="0"/>
          <w:numId w:val="0"/>
        </w:numPr>
        <w:spacing w:before="240"/>
        <w:ind w:left="709" w:firstLine="284"/>
        <w:jc w:val="both"/>
      </w:pPr>
      <w:r w:rsidRPr="00373F00">
        <w:t xml:space="preserve">The affine representation allows the calculation of a point's projection without the requirement of having any information about the camera position or its calibration </w:t>
      </w:r>
      <w:r w:rsidRPr="00373F00">
        <w:lastRenderedPageBreak/>
        <w:t>parameters. However, it does represent only those properties of an object that are preserved under an affine transformation (lines, intersections of lines and planes and parallelism).</w:t>
      </w:r>
    </w:p>
    <w:p w:rsidR="009566E8" w:rsidRPr="00373F00" w:rsidRDefault="009566E8" w:rsidP="000F2250">
      <w:pPr>
        <w:ind w:left="709" w:firstLine="284"/>
        <w:jc w:val="both"/>
      </w:pPr>
      <w:r w:rsidRPr="00373F00">
        <w:t>The problem of correctly merging a virtual image with an image of a real scene is reduced to:</w:t>
      </w:r>
    </w:p>
    <w:p w:rsidR="009566E8" w:rsidRPr="00373F00" w:rsidRDefault="009566E8" w:rsidP="00507BF4">
      <w:pPr>
        <w:pStyle w:val="ListParagraph"/>
        <w:numPr>
          <w:ilvl w:val="0"/>
          <w:numId w:val="23"/>
        </w:numPr>
        <w:ind w:left="993" w:hanging="284"/>
        <w:jc w:val="both"/>
      </w:pPr>
      <w:r w:rsidRPr="00373F00">
        <w:t>tracking a set of points defining the affine basis that may be undergoing a rigid transformation</w:t>
      </w:r>
      <w:r w:rsidR="00D00DB9">
        <w:t>;</w:t>
      </w:r>
    </w:p>
    <w:p w:rsidR="009566E8" w:rsidRPr="00373F00" w:rsidRDefault="009566E8" w:rsidP="00507BF4">
      <w:pPr>
        <w:pStyle w:val="ListParagraph"/>
        <w:numPr>
          <w:ilvl w:val="0"/>
          <w:numId w:val="23"/>
        </w:numPr>
        <w:ind w:left="993" w:hanging="284"/>
        <w:jc w:val="both"/>
      </w:pPr>
      <w:r w:rsidRPr="00373F00">
        <w:t>computing the affine representation of any virtual objects</w:t>
      </w:r>
      <w:r w:rsidR="00D00DB9">
        <w:t>;</w:t>
      </w:r>
    </w:p>
    <w:p w:rsidR="00EE4535" w:rsidRPr="00373F00" w:rsidRDefault="009566E8" w:rsidP="00507BF4">
      <w:pPr>
        <w:pStyle w:val="ListParagraph"/>
        <w:numPr>
          <w:ilvl w:val="0"/>
          <w:numId w:val="23"/>
        </w:numPr>
        <w:ind w:left="993" w:hanging="284"/>
        <w:jc w:val="both"/>
      </w:pPr>
      <w:r w:rsidRPr="00373F00">
        <w:t>calculating the projection of the virtual objects for a new scene view as linear combinations of the projections of the affine basis points in that new view</w:t>
      </w:r>
      <w:r w:rsidR="00D00DB9">
        <w:t>;</w:t>
      </w:r>
    </w:p>
    <w:p w:rsidR="00EE4535" w:rsidRPr="00373F00" w:rsidRDefault="00EE4535" w:rsidP="0083546D">
      <w:pPr>
        <w:ind w:left="709"/>
        <w:jc w:val="both"/>
      </w:pPr>
    </w:p>
    <w:p w:rsidR="00FB6B35" w:rsidRPr="00373F00" w:rsidRDefault="00455D76" w:rsidP="00507BF4">
      <w:pPr>
        <w:pStyle w:val="ListParagraph"/>
        <w:numPr>
          <w:ilvl w:val="0"/>
          <w:numId w:val="22"/>
        </w:numPr>
        <w:ind w:left="993"/>
        <w:jc w:val="both"/>
      </w:pPr>
      <w:r w:rsidRPr="00373F00">
        <w:rPr>
          <w:rStyle w:val="Heading5Char"/>
        </w:rPr>
        <w:t>An edge-based detection approach</w:t>
      </w:r>
      <w:r w:rsidR="00B17AE1" w:rsidRPr="00373F00">
        <w:t xml:space="preserve"> –</w:t>
      </w:r>
      <w:r w:rsidRPr="00373F00">
        <w:t xml:space="preserve"> </w:t>
      </w:r>
      <w:r w:rsidR="00B17AE1" w:rsidRPr="00373F00">
        <w:rPr>
          <w:rFonts w:eastAsia="Times New Roman"/>
          <w:color w:val="000000"/>
          <w:lang w:eastAsia="ro-RO"/>
        </w:rPr>
        <w:t>this is</w:t>
      </w:r>
      <w:r w:rsidR="00FB6B35" w:rsidRPr="00373F00">
        <w:rPr>
          <w:rFonts w:eastAsia="Times New Roman"/>
          <w:color w:val="000000"/>
          <w:lang w:eastAsia="ro-RO"/>
        </w:rPr>
        <w:t xml:space="preserve"> a </w:t>
      </w:r>
      <w:r w:rsidRPr="00373F00">
        <w:rPr>
          <w:rFonts w:eastAsia="Times New Roman"/>
          <w:color w:val="000000"/>
          <w:lang w:eastAsia="ro-RO"/>
        </w:rPr>
        <w:t xml:space="preserve">prototype proposed by </w:t>
      </w:r>
      <w:r w:rsidRPr="00373F00">
        <w:rPr>
          <w:rFonts w:eastAsia="Times New Roman"/>
          <w:i/>
          <w:color w:val="000000"/>
          <w:lang w:eastAsia="ro-RO"/>
        </w:rPr>
        <w:t>Corné den Otter</w:t>
      </w:r>
      <w:r w:rsidRPr="00373F00">
        <w:rPr>
          <w:rFonts w:eastAsia="Times New Roman"/>
          <w:color w:val="000000"/>
          <w:lang w:eastAsia="ro-RO"/>
        </w:rPr>
        <w:t xml:space="preserve"> and </w:t>
      </w:r>
      <w:r w:rsidRPr="00373F00">
        <w:rPr>
          <w:rFonts w:eastAsia="Times New Roman"/>
          <w:i/>
          <w:color w:val="000000"/>
          <w:lang w:eastAsia="ro-RO"/>
        </w:rPr>
        <w:t xml:space="preserve">Reinder </w:t>
      </w:r>
      <w:r w:rsidR="00B17AE1" w:rsidRPr="00373F00">
        <w:rPr>
          <w:rFonts w:eastAsia="Times New Roman"/>
          <w:i/>
          <w:color w:val="000000"/>
          <w:lang w:eastAsia="ro-RO"/>
        </w:rPr>
        <w:t>Nijhoff</w:t>
      </w:r>
      <w:r w:rsidR="00D00DB9">
        <w:rPr>
          <w:rStyle w:val="EndnoteReference"/>
          <w:rFonts w:eastAsia="Times New Roman"/>
          <w:i/>
          <w:color w:val="000000"/>
          <w:lang w:eastAsia="ro-RO"/>
        </w:rPr>
        <w:endnoteReference w:id="15"/>
      </w:r>
      <w:r w:rsidRPr="00373F00">
        <w:rPr>
          <w:rFonts w:eastAsia="Times New Roman"/>
          <w:color w:val="000000"/>
          <w:lang w:eastAsia="ro-RO"/>
        </w:rPr>
        <w:t xml:space="preserve"> from Infi (a Dutch software company). </w:t>
      </w:r>
    </w:p>
    <w:p w:rsidR="00F511FE" w:rsidRPr="00373F00" w:rsidRDefault="00FB6B35" w:rsidP="0083546D">
      <w:pPr>
        <w:pStyle w:val="ListParagraph"/>
        <w:numPr>
          <w:ilvl w:val="0"/>
          <w:numId w:val="0"/>
        </w:numPr>
        <w:ind w:left="709"/>
        <w:jc w:val="both"/>
        <w:rPr>
          <w:rFonts w:eastAsia="Times New Roman"/>
          <w:color w:val="000000"/>
          <w:lang w:eastAsia="ro-RO"/>
        </w:rPr>
      </w:pPr>
      <w:r w:rsidRPr="00373F00">
        <w:rPr>
          <w:rFonts w:eastAsia="Times New Roman"/>
          <w:color w:val="000000"/>
          <w:lang w:eastAsia="ro-RO"/>
        </w:rPr>
        <w:t>It</w:t>
      </w:r>
      <w:r w:rsidR="00455D76" w:rsidRPr="00373F00">
        <w:rPr>
          <w:rFonts w:eastAsia="Times New Roman"/>
          <w:color w:val="000000"/>
          <w:lang w:eastAsia="ro-RO"/>
        </w:rPr>
        <w:t xml:space="preserve"> is based on Martin Hirzer’s article from </w:t>
      </w:r>
      <w:r w:rsidRPr="00373F00">
        <w:rPr>
          <w:rFonts w:eastAsia="Times New Roman"/>
          <w:color w:val="000000"/>
          <w:lang w:eastAsia="ro-RO"/>
        </w:rPr>
        <w:t>2008,</w:t>
      </w:r>
      <w:r w:rsidR="00455D76" w:rsidRPr="00373F00">
        <w:rPr>
          <w:rFonts w:eastAsia="Times New Roman"/>
          <w:color w:val="000000"/>
          <w:lang w:eastAsia="ro-RO"/>
        </w:rPr>
        <w:t xml:space="preserve"> ‘Marker Detection for Augmented Reality Applications’</w:t>
      </w:r>
      <w:r w:rsidR="00EC0C03">
        <w:rPr>
          <w:rStyle w:val="EndnoteReference"/>
          <w:rFonts w:eastAsia="Times New Roman"/>
          <w:color w:val="000000"/>
          <w:lang w:eastAsia="ro-RO"/>
        </w:rPr>
        <w:endnoteReference w:id="16"/>
      </w:r>
      <w:r w:rsidRPr="00373F00">
        <w:rPr>
          <w:rFonts w:eastAsia="Times New Roman"/>
          <w:color w:val="000000"/>
          <w:lang w:eastAsia="ro-RO"/>
        </w:rPr>
        <w:t>, explaining</w:t>
      </w:r>
      <w:r w:rsidR="00455D76" w:rsidRPr="00373F00">
        <w:rPr>
          <w:rFonts w:eastAsia="Times New Roman"/>
          <w:color w:val="000000"/>
          <w:lang w:eastAsia="ro-RO"/>
        </w:rPr>
        <w:t xml:space="preserve"> an edge based marker-detection algorithm </w:t>
      </w:r>
      <w:r w:rsidRPr="00373F00">
        <w:rPr>
          <w:rFonts w:eastAsia="Times New Roman"/>
          <w:color w:val="000000"/>
          <w:lang w:eastAsia="ro-RO"/>
        </w:rPr>
        <w:t>that is outlined below:</w:t>
      </w:r>
    </w:p>
    <w:p w:rsidR="00FB6B35" w:rsidRPr="00373F00" w:rsidRDefault="00FB6B35" w:rsidP="00507BF4">
      <w:pPr>
        <w:pStyle w:val="ListParagraph"/>
        <w:numPr>
          <w:ilvl w:val="0"/>
          <w:numId w:val="25"/>
        </w:numPr>
        <w:ind w:left="993" w:hanging="284"/>
        <w:jc w:val="both"/>
      </w:pPr>
      <w:r w:rsidRPr="00373F00">
        <w:t>Step 1: Divide image in regions</w:t>
      </w:r>
    </w:p>
    <w:p w:rsidR="00FB6B35" w:rsidRPr="00373F00" w:rsidRDefault="00FB6B35" w:rsidP="00507BF4">
      <w:pPr>
        <w:pStyle w:val="ListParagraph"/>
        <w:numPr>
          <w:ilvl w:val="0"/>
          <w:numId w:val="25"/>
        </w:numPr>
        <w:ind w:left="993" w:hanging="284"/>
        <w:jc w:val="both"/>
      </w:pPr>
      <w:r w:rsidRPr="00373F00">
        <w:t>Step 2: Detect edgels in regions</w:t>
      </w:r>
    </w:p>
    <w:p w:rsidR="00FB6B35" w:rsidRPr="00373F00" w:rsidRDefault="00FB6B35" w:rsidP="00507BF4">
      <w:pPr>
        <w:pStyle w:val="ListParagraph"/>
        <w:numPr>
          <w:ilvl w:val="0"/>
          <w:numId w:val="25"/>
        </w:numPr>
        <w:ind w:left="993" w:hanging="284"/>
        <w:jc w:val="both"/>
      </w:pPr>
      <w:r w:rsidRPr="00373F00">
        <w:t>Step 3: Find segments in regions</w:t>
      </w:r>
      <w:r w:rsidR="00FD7E91">
        <w:rPr>
          <w:rStyle w:val="EndnoteReference"/>
        </w:rPr>
        <w:endnoteReference w:id="17"/>
      </w:r>
      <w:r w:rsidR="00023A05">
        <w:t xml:space="preserve"> </w:t>
      </w:r>
      <w:r w:rsidR="00023A05">
        <w:rPr>
          <w:rStyle w:val="EndnoteReference"/>
        </w:rPr>
        <w:endnoteReference w:id="18"/>
      </w:r>
    </w:p>
    <w:p w:rsidR="00FB6B35" w:rsidRPr="00373F00" w:rsidRDefault="00FB6B35" w:rsidP="00507BF4">
      <w:pPr>
        <w:pStyle w:val="ListParagraph"/>
        <w:numPr>
          <w:ilvl w:val="0"/>
          <w:numId w:val="25"/>
        </w:numPr>
        <w:ind w:left="993" w:hanging="284"/>
        <w:jc w:val="both"/>
      </w:pPr>
      <w:r w:rsidRPr="00373F00">
        <w:t>Step 4: Merge segments to lines</w:t>
      </w:r>
    </w:p>
    <w:p w:rsidR="00FB6B35" w:rsidRPr="00373F00" w:rsidRDefault="00FB6B35" w:rsidP="00507BF4">
      <w:pPr>
        <w:pStyle w:val="ListParagraph"/>
        <w:numPr>
          <w:ilvl w:val="0"/>
          <w:numId w:val="25"/>
        </w:numPr>
        <w:ind w:left="993" w:hanging="284"/>
        <w:jc w:val="both"/>
      </w:pPr>
      <w:r w:rsidRPr="00373F00">
        <w:t>Step 5: Extend lines along edges</w:t>
      </w:r>
    </w:p>
    <w:p w:rsidR="00FB6B35" w:rsidRPr="00373F00" w:rsidRDefault="00FB6B35" w:rsidP="00507BF4">
      <w:pPr>
        <w:pStyle w:val="ListParagraph"/>
        <w:numPr>
          <w:ilvl w:val="0"/>
          <w:numId w:val="25"/>
        </w:numPr>
        <w:ind w:left="993" w:hanging="284"/>
        <w:jc w:val="both"/>
      </w:pPr>
      <w:r w:rsidRPr="00373F00">
        <w:t>Step 6: Keep lines with corners</w:t>
      </w:r>
    </w:p>
    <w:p w:rsidR="00FB6B35" w:rsidRPr="00373F00" w:rsidRDefault="00FB6B35" w:rsidP="00507BF4">
      <w:pPr>
        <w:pStyle w:val="ListParagraph"/>
        <w:numPr>
          <w:ilvl w:val="0"/>
          <w:numId w:val="25"/>
        </w:numPr>
        <w:ind w:left="993" w:hanging="284"/>
        <w:jc w:val="both"/>
      </w:pPr>
      <w:r w:rsidRPr="00373F00">
        <w:t>Step 7: Find markers</w:t>
      </w:r>
    </w:p>
    <w:p w:rsidR="00FB6B35" w:rsidRPr="00373F00" w:rsidRDefault="00FB6B35" w:rsidP="0083546D">
      <w:pPr>
        <w:spacing w:after="0"/>
        <w:ind w:left="709" w:firstLine="284"/>
        <w:jc w:val="both"/>
      </w:pPr>
      <w:r w:rsidRPr="00373F00">
        <w:t>After finding all markers, for each marker the 4 intersections of the lines in the chain are considered to be the corners. Calculating the positions of corners by these line-intersections gives a robust algorithm. Even if only 3 lines are detected and/or a corner is occluded, the marker will be correctly detected most of the time.</w:t>
      </w:r>
    </w:p>
    <w:p w:rsidR="00FB6B35" w:rsidRPr="00373F00" w:rsidRDefault="00FB6B35" w:rsidP="0083546D">
      <w:pPr>
        <w:spacing w:after="0"/>
        <w:ind w:left="709" w:firstLine="284"/>
        <w:jc w:val="both"/>
      </w:pPr>
      <w:r w:rsidRPr="00373F00">
        <w:t>Now we have the coordinates of the detected markers. The next step would be to identify markers and distinguish them from each other in order to use this algorithm in an augmented reality application.</w:t>
      </w:r>
    </w:p>
    <w:p w:rsidR="004530E1" w:rsidRPr="00373F00" w:rsidRDefault="004530E1" w:rsidP="001B02AA">
      <w:pPr>
        <w:spacing w:line="252" w:lineRule="auto"/>
        <w:rPr>
          <w:rFonts w:ascii="Arial" w:eastAsiaTheme="majorEastAsia" w:hAnsi="Arial" w:cstheme="majorBidi"/>
          <w:smallCaps/>
        </w:rPr>
      </w:pPr>
    </w:p>
    <w:p w:rsidR="00E867BE" w:rsidRPr="00373F00" w:rsidRDefault="00E867BE" w:rsidP="00507BF4">
      <w:pPr>
        <w:pStyle w:val="Heading4"/>
        <w:numPr>
          <w:ilvl w:val="0"/>
          <w:numId w:val="21"/>
        </w:numPr>
        <w:ind w:left="709"/>
      </w:pPr>
      <w:r w:rsidRPr="00373F00">
        <w:t>Markerless</w:t>
      </w:r>
    </w:p>
    <w:p w:rsidR="0083546D" w:rsidRPr="00373F00" w:rsidRDefault="0083546D" w:rsidP="001B02AA">
      <w:pPr>
        <w:ind w:left="709" w:firstLine="284"/>
        <w:jc w:val="both"/>
      </w:pPr>
      <w:r w:rsidRPr="00373F00">
        <w:t>Marker</w:t>
      </w:r>
      <w:r w:rsidR="001B02AA" w:rsidRPr="00373F00">
        <w:t>less</w:t>
      </w:r>
      <w:r w:rsidRPr="00373F00">
        <w:t xml:space="preserve"> </w:t>
      </w:r>
      <w:r w:rsidR="00073897" w:rsidRPr="00373F00">
        <w:t xml:space="preserve">AR </w:t>
      </w:r>
      <w:r w:rsidRPr="00373F00">
        <w:t xml:space="preserve">systems </w:t>
      </w:r>
      <w:r w:rsidR="00882715" w:rsidRPr="00373F00">
        <w:t>can be achieved based on</w:t>
      </w:r>
      <w:r w:rsidR="001B02AA" w:rsidRPr="00373F00">
        <w:t xml:space="preserve">: </w:t>
      </w:r>
    </w:p>
    <w:p w:rsidR="002E131E" w:rsidRPr="00373F00" w:rsidRDefault="00B51534" w:rsidP="00507BF4">
      <w:pPr>
        <w:pStyle w:val="ListParagraph"/>
        <w:numPr>
          <w:ilvl w:val="0"/>
          <w:numId w:val="26"/>
        </w:numPr>
        <w:ind w:left="993" w:hanging="284"/>
        <w:jc w:val="both"/>
      </w:pPr>
      <w:r w:rsidRPr="00373F00">
        <w:rPr>
          <w:rStyle w:val="Heading5Char"/>
        </w:rPr>
        <w:t>Using a planar structure to enable “ad hoc” AR</w:t>
      </w:r>
      <w:r w:rsidR="00114D5F" w:rsidRPr="00373F00">
        <w:rPr>
          <w:rStyle w:val="Heading5Char"/>
        </w:rPr>
        <w:t xml:space="preserve"> –</w:t>
      </w:r>
      <w:r w:rsidR="002E131E" w:rsidRPr="00373F00">
        <w:rPr>
          <w:rStyle w:val="Heading5Char"/>
        </w:rPr>
        <w:t xml:space="preserve"> </w:t>
      </w:r>
      <w:r w:rsidR="002E131E" w:rsidRPr="00373F00">
        <w:t>i</w:t>
      </w:r>
      <w:r w:rsidR="00F511FE" w:rsidRPr="00373F00">
        <w:t>f the scenery contains a planar structure, a different method using homographies may be used to augment the scene without the need of any markers.</w:t>
      </w:r>
      <w:r w:rsidR="002E131E" w:rsidRPr="00373F00">
        <w:t xml:space="preserve"> </w:t>
      </w:r>
    </w:p>
    <w:p w:rsidR="002E131E" w:rsidRPr="00373F00" w:rsidRDefault="002E131E" w:rsidP="000F2250">
      <w:pPr>
        <w:pStyle w:val="NormalWeb"/>
        <w:spacing w:before="0" w:beforeAutospacing="0" w:line="276" w:lineRule="auto"/>
        <w:ind w:left="709" w:firstLine="284"/>
        <w:jc w:val="both"/>
        <w:rPr>
          <w:color w:val="000000"/>
          <w:lang w:val="en-GB"/>
        </w:rPr>
      </w:pPr>
      <w:r w:rsidRPr="00373F00">
        <w:rPr>
          <w:color w:val="000000"/>
          <w:lang w:val="en-GB"/>
        </w:rPr>
        <w:lastRenderedPageBreak/>
        <w:t>In his thesis</w:t>
      </w:r>
      <w:r w:rsidR="00023A05">
        <w:rPr>
          <w:rStyle w:val="EndnoteReference"/>
          <w:color w:val="000000"/>
          <w:lang w:val="en-GB"/>
        </w:rPr>
        <w:endnoteReference w:id="19"/>
      </w:r>
      <w:r w:rsidRPr="00373F00">
        <w:rPr>
          <w:color w:val="000000"/>
          <w:lang w:val="en-GB"/>
        </w:rPr>
        <w:t xml:space="preserve">, </w:t>
      </w:r>
      <w:r w:rsidRPr="00373F00">
        <w:rPr>
          <w:i/>
          <w:color w:val="000000"/>
          <w:lang w:val="en-GB"/>
        </w:rPr>
        <w:t>Björn Liljequist</w:t>
      </w:r>
      <w:r w:rsidRPr="00373F00">
        <w:rPr>
          <w:color w:val="000000"/>
          <w:lang w:val="en-GB"/>
        </w:rPr>
        <w:t xml:space="preserve"> proposes an AR system that requires a planar structure to be present in the scene and takes advantage of this fact to augment the scene with computer-generated graphics without using any markers. </w:t>
      </w:r>
    </w:p>
    <w:p w:rsidR="002E131E" w:rsidRPr="00373F00" w:rsidRDefault="002E131E" w:rsidP="00882715">
      <w:pPr>
        <w:spacing w:after="0"/>
        <w:ind w:left="709" w:firstLine="284"/>
        <w:jc w:val="both"/>
      </w:pPr>
      <w:r w:rsidRPr="00373F00">
        <w:t xml:space="preserve">As the author </w:t>
      </w:r>
      <w:r w:rsidR="002E0CCD" w:rsidRPr="00373F00">
        <w:t>shows</w:t>
      </w:r>
      <w:r w:rsidRPr="00373F00">
        <w:t xml:space="preserve"> in his paper, when the scene consists of a plane the mapping of points between images is described by </w:t>
      </w:r>
      <w:r w:rsidRPr="00373F00">
        <w:rPr>
          <w:b/>
        </w:rPr>
        <w:t>3x3</w:t>
      </w:r>
      <w:r w:rsidRPr="00373F00">
        <w:t xml:space="preserve"> matrices</w:t>
      </w:r>
      <w:r w:rsidRPr="00373F00">
        <w:rPr>
          <w:b/>
        </w:rPr>
        <w:t xml:space="preserve"> H</w:t>
      </w:r>
      <w:r w:rsidRPr="00373F00">
        <w:rPr>
          <w:b/>
          <w:vertAlign w:val="superscript"/>
        </w:rPr>
        <w:t>j</w:t>
      </w:r>
      <w:r w:rsidRPr="00373F00">
        <w:rPr>
          <w:b/>
          <w:vertAlign w:val="subscript"/>
        </w:rPr>
        <w:t>i</w:t>
      </w:r>
      <w:r w:rsidRPr="00373F00">
        <w:t xml:space="preserve"> known as homographies. Furthermore the mapping of points on the scene plane to points in an image is also described by a homography </w:t>
      </w:r>
      <w:r w:rsidRPr="00373F00">
        <w:rPr>
          <w:b/>
        </w:rPr>
        <w:t>H</w:t>
      </w:r>
      <w:r w:rsidRPr="00373F00">
        <w:rPr>
          <w:b/>
          <w:vertAlign w:val="superscript"/>
        </w:rPr>
        <w:t>i</w:t>
      </w:r>
      <w:r w:rsidRPr="00373F00">
        <w:rPr>
          <w:b/>
          <w:vertAlign w:val="subscript"/>
        </w:rPr>
        <w:t>s</w:t>
      </w:r>
      <w:r w:rsidRPr="00373F00">
        <w:t xml:space="preserve">. As </w:t>
      </w:r>
      <w:r w:rsidR="00073897" w:rsidRPr="00373F00">
        <w:t xml:space="preserve">indicated by the author, </w:t>
      </w:r>
      <w:r w:rsidRPr="00373F00">
        <w:t xml:space="preserve">we can automatically estimate the homography </w:t>
      </w:r>
      <w:r w:rsidRPr="00373F00">
        <w:rPr>
          <w:b/>
        </w:rPr>
        <w:t>H</w:t>
      </w:r>
      <w:r w:rsidRPr="00373F00">
        <w:rPr>
          <w:b/>
          <w:vertAlign w:val="superscript"/>
        </w:rPr>
        <w:t>i</w:t>
      </w:r>
      <w:r w:rsidRPr="00373F00">
        <w:rPr>
          <w:b/>
          <w:vertAlign w:val="subscript"/>
        </w:rPr>
        <w:t>s</w:t>
      </w:r>
      <w:r w:rsidRPr="00373F00">
        <w:t xml:space="preserve"> between any two images i and j based on corresponding corners in the two images. The focal length of the camera along with the scene to image homography </w:t>
      </w:r>
      <w:r w:rsidRPr="00373F00">
        <w:rPr>
          <w:b/>
        </w:rPr>
        <w:t>H</w:t>
      </w:r>
      <w:r w:rsidRPr="00373F00">
        <w:rPr>
          <w:b/>
          <w:vertAlign w:val="superscript"/>
        </w:rPr>
        <w:t>i</w:t>
      </w:r>
      <w:r w:rsidRPr="00373F00">
        <w:rPr>
          <w:b/>
          <w:vertAlign w:val="subscript"/>
        </w:rPr>
        <w:t>s</w:t>
      </w:r>
      <w:r w:rsidRPr="00373F00">
        <w:t xml:space="preserve"> for the first image can be calculated through user input. Since </w:t>
      </w:r>
      <w:r w:rsidRPr="00373F00">
        <w:rPr>
          <w:b/>
        </w:rPr>
        <w:t>H</w:t>
      </w:r>
      <w:r w:rsidRPr="00373F00">
        <w:rPr>
          <w:b/>
          <w:vertAlign w:val="superscript"/>
        </w:rPr>
        <w:t>i</w:t>
      </w:r>
      <w:r w:rsidRPr="00373F00">
        <w:rPr>
          <w:b/>
          <w:vertAlign w:val="subscript"/>
        </w:rPr>
        <w:t>s</w:t>
      </w:r>
      <w:r w:rsidRPr="00373F00">
        <w:t xml:space="preserve"> = </w:t>
      </w:r>
      <w:r w:rsidRPr="00373F00">
        <w:rPr>
          <w:b/>
        </w:rPr>
        <w:t>H</w:t>
      </w:r>
      <w:r w:rsidRPr="00373F00">
        <w:rPr>
          <w:b/>
          <w:vertAlign w:val="superscript"/>
        </w:rPr>
        <w:t>i</w:t>
      </w:r>
      <w:r w:rsidRPr="00373F00">
        <w:rPr>
          <w:b/>
          <w:vertAlign w:val="subscript"/>
        </w:rPr>
        <w:t>1</w:t>
      </w:r>
      <w:r w:rsidRPr="00373F00">
        <w:rPr>
          <w:b/>
        </w:rPr>
        <w:t xml:space="preserve"> H</w:t>
      </w:r>
      <w:r w:rsidRPr="00373F00">
        <w:rPr>
          <w:b/>
          <w:vertAlign w:val="superscript"/>
        </w:rPr>
        <w:t>1</w:t>
      </w:r>
      <w:r w:rsidRPr="00373F00">
        <w:rPr>
          <w:b/>
          <w:vertAlign w:val="subscript"/>
        </w:rPr>
        <w:t>s</w:t>
      </w:r>
      <w:r w:rsidRPr="00373F00">
        <w:t xml:space="preserve"> this means that we can estimate the scene to image homography </w:t>
      </w:r>
      <w:r w:rsidRPr="00373F00">
        <w:rPr>
          <w:b/>
        </w:rPr>
        <w:t>H</w:t>
      </w:r>
      <w:r w:rsidRPr="00373F00">
        <w:rPr>
          <w:b/>
          <w:vertAlign w:val="superscript"/>
        </w:rPr>
        <w:t>i</w:t>
      </w:r>
      <w:r w:rsidRPr="00373F00">
        <w:rPr>
          <w:b/>
          <w:vertAlign w:val="subscript"/>
        </w:rPr>
        <w:t>s</w:t>
      </w:r>
      <w:r w:rsidRPr="00373F00">
        <w:t xml:space="preserve"> for each and every one of the images in the sequence. Furthermore the camera matrix Pi for any image i in the sequence can be reconstructed if we know </w:t>
      </w:r>
      <w:r w:rsidRPr="00373F00">
        <w:rPr>
          <w:b/>
        </w:rPr>
        <w:t>H</w:t>
      </w:r>
      <w:r w:rsidRPr="00373F00">
        <w:rPr>
          <w:b/>
          <w:vertAlign w:val="superscript"/>
        </w:rPr>
        <w:t>i</w:t>
      </w:r>
      <w:r w:rsidRPr="00373F00">
        <w:rPr>
          <w:b/>
          <w:vertAlign w:val="subscript"/>
        </w:rPr>
        <w:t>s</w:t>
      </w:r>
      <w:r w:rsidR="00073897" w:rsidRPr="00373F00">
        <w:t xml:space="preserve">. This lead the author </w:t>
      </w:r>
      <w:r w:rsidRPr="00373F00">
        <w:t>to formulate the following basic algorithm for camera tracking:</w:t>
      </w:r>
    </w:p>
    <w:p w:rsidR="002E131E" w:rsidRPr="00373F00" w:rsidRDefault="002E131E" w:rsidP="00882715">
      <w:pPr>
        <w:spacing w:after="0"/>
        <w:ind w:left="709" w:firstLine="284"/>
        <w:jc w:val="both"/>
      </w:pPr>
    </w:p>
    <w:p w:rsidR="002E131E" w:rsidRPr="00373F00" w:rsidRDefault="002E131E" w:rsidP="00882715">
      <w:pPr>
        <w:spacing w:after="0"/>
        <w:ind w:left="709" w:firstLine="284"/>
        <w:jc w:val="both"/>
      </w:pPr>
      <w:r w:rsidRPr="00373F00">
        <w:t>1. Let the user specify an area in the first image indicating the plane region. The plane region is the part of the image containing the studied plane.</w:t>
      </w:r>
    </w:p>
    <w:p w:rsidR="002E131E" w:rsidRPr="00373F00" w:rsidRDefault="002E131E" w:rsidP="00882715">
      <w:pPr>
        <w:spacing w:after="0"/>
        <w:ind w:left="709" w:firstLine="284"/>
        <w:jc w:val="both"/>
      </w:pPr>
      <w:r w:rsidRPr="00373F00">
        <w:t xml:space="preserve">2. Determine focal length and the scene to image homography </w:t>
      </w:r>
      <w:r w:rsidRPr="00373F00">
        <w:rPr>
          <w:b/>
        </w:rPr>
        <w:t>H</w:t>
      </w:r>
      <w:r w:rsidRPr="00373F00">
        <w:rPr>
          <w:b/>
          <w:vertAlign w:val="superscript"/>
        </w:rPr>
        <w:t>i</w:t>
      </w:r>
      <w:r w:rsidRPr="00373F00">
        <w:rPr>
          <w:b/>
          <w:vertAlign w:val="subscript"/>
        </w:rPr>
        <w:t>s</w:t>
      </w:r>
      <w:r w:rsidRPr="00373F00">
        <w:t xml:space="preserve"> for the first image through user input. This is done by having the user indicate four points in the </w:t>
      </w:r>
      <w:r w:rsidR="00100BE6" w:rsidRPr="00373F00">
        <w:t>first image</w:t>
      </w:r>
      <w:r w:rsidRPr="00373F00">
        <w:t xml:space="preserve"> corresponding to the corners of a rectangle on the scene plane.</w:t>
      </w:r>
    </w:p>
    <w:p w:rsidR="002E131E" w:rsidRPr="00373F00" w:rsidRDefault="002E131E" w:rsidP="00882715">
      <w:pPr>
        <w:spacing w:after="0"/>
        <w:ind w:left="709" w:firstLine="284"/>
        <w:jc w:val="both"/>
      </w:pPr>
      <w:r w:rsidRPr="00373F00">
        <w:t>3. Find corners in each image of the sequence.</w:t>
      </w:r>
    </w:p>
    <w:p w:rsidR="002E131E" w:rsidRPr="00373F00" w:rsidRDefault="002E131E" w:rsidP="00882715">
      <w:pPr>
        <w:spacing w:after="0"/>
        <w:ind w:left="709" w:firstLine="284"/>
        <w:jc w:val="both"/>
      </w:pPr>
      <w:r w:rsidRPr="00373F00">
        <w:t>4. For each image i &gt; 1 in the sequence:</w:t>
      </w:r>
    </w:p>
    <w:p w:rsidR="002E131E" w:rsidRPr="00373F00" w:rsidRDefault="002E131E" w:rsidP="00882715">
      <w:pPr>
        <w:spacing w:after="0"/>
        <w:ind w:left="709" w:firstLine="284"/>
        <w:jc w:val="both"/>
      </w:pPr>
      <w:r w:rsidRPr="00373F00">
        <w:t>(a) Match corners between image i-1 and i. Consider corners within the plane region only.</w:t>
      </w:r>
    </w:p>
    <w:p w:rsidR="002E131E" w:rsidRPr="00373F00" w:rsidRDefault="002E131E" w:rsidP="00882715">
      <w:pPr>
        <w:spacing w:after="0"/>
        <w:ind w:left="709" w:firstLine="284"/>
        <w:jc w:val="both"/>
      </w:pPr>
      <w:r w:rsidRPr="00373F00">
        <w:t xml:space="preserve">(b) Estimate the homography </w:t>
      </w:r>
      <w:r w:rsidRPr="00373F00">
        <w:rPr>
          <w:b/>
        </w:rPr>
        <w:t>H</w:t>
      </w:r>
      <w:r w:rsidRPr="00373F00">
        <w:rPr>
          <w:b/>
          <w:vertAlign w:val="superscript"/>
        </w:rPr>
        <w:t>i</w:t>
      </w:r>
      <w:r w:rsidRPr="00373F00">
        <w:rPr>
          <w:b/>
          <w:vertAlign w:val="subscript"/>
        </w:rPr>
        <w:t>i-</w:t>
      </w:r>
      <w:r w:rsidRPr="00373F00">
        <w:rPr>
          <w:vertAlign w:val="subscript"/>
        </w:rPr>
        <w:t>1</w:t>
      </w:r>
      <w:r w:rsidRPr="00373F00">
        <w:t xml:space="preserve"> describing the mapping of points between adjacent</w:t>
      </w:r>
      <w:r w:rsidR="00100BE6" w:rsidRPr="00373F00">
        <w:t xml:space="preserve"> </w:t>
      </w:r>
      <w:r w:rsidRPr="00373F00">
        <w:t>images based on the corner matches.</w:t>
      </w:r>
    </w:p>
    <w:p w:rsidR="002E131E" w:rsidRPr="00373F00" w:rsidRDefault="002E131E" w:rsidP="00882715">
      <w:pPr>
        <w:spacing w:after="0"/>
        <w:ind w:left="709" w:firstLine="284"/>
        <w:jc w:val="both"/>
      </w:pPr>
      <w:r w:rsidRPr="00373F00">
        <w:t xml:space="preserve">(c) Calculate </w:t>
      </w:r>
      <w:r w:rsidRPr="00373F00">
        <w:rPr>
          <w:b/>
        </w:rPr>
        <w:t>H</w:t>
      </w:r>
      <w:r w:rsidRPr="00373F00">
        <w:rPr>
          <w:b/>
          <w:vertAlign w:val="superscript"/>
        </w:rPr>
        <w:t>i</w:t>
      </w:r>
      <w:r w:rsidRPr="00373F00">
        <w:rPr>
          <w:b/>
          <w:vertAlign w:val="subscript"/>
        </w:rPr>
        <w:t>s</w:t>
      </w:r>
      <w:r w:rsidRPr="00373F00">
        <w:t xml:space="preserve"> = </w:t>
      </w:r>
      <w:r w:rsidRPr="00373F00">
        <w:rPr>
          <w:b/>
        </w:rPr>
        <w:t>H</w:t>
      </w:r>
      <w:r w:rsidRPr="00373F00">
        <w:rPr>
          <w:b/>
          <w:vertAlign w:val="superscript"/>
        </w:rPr>
        <w:t>i</w:t>
      </w:r>
      <w:r w:rsidRPr="00373F00">
        <w:rPr>
          <w:b/>
          <w:vertAlign w:val="subscript"/>
        </w:rPr>
        <w:t>i-</w:t>
      </w:r>
      <w:r w:rsidRPr="00373F00">
        <w:rPr>
          <w:vertAlign w:val="subscript"/>
        </w:rPr>
        <w:t>1</w:t>
      </w:r>
      <w:r w:rsidRPr="00373F00">
        <w:rPr>
          <w:b/>
        </w:rPr>
        <w:t xml:space="preserve"> H</w:t>
      </w:r>
      <w:r w:rsidRPr="00373F00">
        <w:rPr>
          <w:b/>
          <w:vertAlign w:val="superscript"/>
        </w:rPr>
        <w:t>i-</w:t>
      </w:r>
      <w:r w:rsidRPr="00373F00">
        <w:rPr>
          <w:vertAlign w:val="superscript"/>
        </w:rPr>
        <w:t>1</w:t>
      </w:r>
      <w:r w:rsidRPr="00373F00">
        <w:rPr>
          <w:b/>
          <w:vertAlign w:val="subscript"/>
        </w:rPr>
        <w:t>s</w:t>
      </w:r>
      <w:r w:rsidRPr="00373F00">
        <w:t xml:space="preserve"> .</w:t>
      </w:r>
    </w:p>
    <w:p w:rsidR="002E131E" w:rsidRPr="00373F00" w:rsidRDefault="002E131E" w:rsidP="00882715">
      <w:pPr>
        <w:spacing w:after="0"/>
        <w:ind w:left="709" w:firstLine="284"/>
        <w:jc w:val="both"/>
      </w:pPr>
      <w:r w:rsidRPr="00373F00">
        <w:t>(d) Reconstruct the camera matrix P</w:t>
      </w:r>
      <w:r w:rsidRPr="00373F00">
        <w:rPr>
          <w:vertAlign w:val="superscript"/>
        </w:rPr>
        <w:t>i</w:t>
      </w:r>
      <w:r w:rsidRPr="00373F00">
        <w:t xml:space="preserve"> based on the estimated homography </w:t>
      </w:r>
      <w:r w:rsidRPr="00373F00">
        <w:rPr>
          <w:b/>
        </w:rPr>
        <w:t>H</w:t>
      </w:r>
      <w:r w:rsidRPr="00373F00">
        <w:rPr>
          <w:b/>
          <w:vertAlign w:val="superscript"/>
        </w:rPr>
        <w:t>i</w:t>
      </w:r>
      <w:r w:rsidRPr="00373F00">
        <w:rPr>
          <w:b/>
          <w:vertAlign w:val="subscript"/>
        </w:rPr>
        <w:t>s</w:t>
      </w:r>
      <w:r w:rsidRPr="00373F00">
        <w:t>.</w:t>
      </w:r>
    </w:p>
    <w:p w:rsidR="002E131E" w:rsidRPr="00373F00" w:rsidRDefault="002E131E" w:rsidP="00882715">
      <w:pPr>
        <w:spacing w:after="0"/>
        <w:ind w:left="709" w:firstLine="284"/>
        <w:jc w:val="both"/>
      </w:pPr>
      <w:r w:rsidRPr="00373F00">
        <w:t xml:space="preserve">(e) Update the plane region using the estimated homography </w:t>
      </w:r>
      <w:r w:rsidRPr="00373F00">
        <w:rPr>
          <w:b/>
        </w:rPr>
        <w:t>H</w:t>
      </w:r>
      <w:r w:rsidRPr="00373F00">
        <w:rPr>
          <w:b/>
          <w:vertAlign w:val="superscript"/>
        </w:rPr>
        <w:t>i</w:t>
      </w:r>
      <w:r w:rsidRPr="00373F00">
        <w:rPr>
          <w:b/>
          <w:vertAlign w:val="subscript"/>
        </w:rPr>
        <w:t>i-</w:t>
      </w:r>
      <w:r w:rsidRPr="00373F00">
        <w:rPr>
          <w:vertAlign w:val="subscript"/>
        </w:rPr>
        <w:t>1</w:t>
      </w:r>
      <w:r w:rsidRPr="00373F00">
        <w:t>.</w:t>
      </w:r>
    </w:p>
    <w:p w:rsidR="002E131E" w:rsidRPr="00373F00" w:rsidRDefault="002E131E" w:rsidP="00882715">
      <w:pPr>
        <w:spacing w:after="0"/>
        <w:ind w:left="709" w:firstLine="284"/>
        <w:jc w:val="both"/>
      </w:pPr>
    </w:p>
    <w:p w:rsidR="002E131E" w:rsidRPr="00373F00" w:rsidRDefault="002E131E" w:rsidP="00882715">
      <w:pPr>
        <w:spacing w:after="0"/>
        <w:ind w:left="709" w:firstLine="284"/>
        <w:jc w:val="both"/>
      </w:pPr>
      <w:r w:rsidRPr="00373F00">
        <w:t xml:space="preserve">This algorithm can be improved in several ways; for example, by estimating homographies between images that are not adjacent in the sequence. Also, it is possible to handle the case where a new plane becomes dominant in the scene. </w:t>
      </w:r>
      <w:r w:rsidR="00073897" w:rsidRPr="00373F00">
        <w:t>In addition</w:t>
      </w:r>
      <w:r w:rsidRPr="00373F00">
        <w:t>, there are techniques for handling varying focal length and for improving the results after initial estimations of the camera matrices have been calculated for the entire image sequence.</w:t>
      </w:r>
    </w:p>
    <w:p w:rsidR="002E131E" w:rsidRPr="00373F00" w:rsidRDefault="002E131E" w:rsidP="002E131E"/>
    <w:p w:rsidR="008F0465" w:rsidRPr="00373F00" w:rsidRDefault="00B51534" w:rsidP="00507BF4">
      <w:pPr>
        <w:pStyle w:val="ListParagraph"/>
        <w:numPr>
          <w:ilvl w:val="0"/>
          <w:numId w:val="26"/>
        </w:numPr>
        <w:ind w:left="993" w:hanging="283"/>
        <w:jc w:val="both"/>
      </w:pPr>
      <w:r w:rsidRPr="00373F00">
        <w:rPr>
          <w:rStyle w:val="Heading5Char"/>
        </w:rPr>
        <w:t xml:space="preserve">Using </w:t>
      </w:r>
      <w:r w:rsidR="00664A0F" w:rsidRPr="00373F00">
        <w:rPr>
          <w:rStyle w:val="Heading5Char"/>
        </w:rPr>
        <w:t>feature extraction</w:t>
      </w:r>
      <w:r w:rsidR="00011DCC" w:rsidRPr="00373F00">
        <w:rPr>
          <w:rStyle w:val="Heading5Char"/>
        </w:rPr>
        <w:t xml:space="preserve"> and tracking</w:t>
      </w:r>
      <w:r w:rsidR="00664A0F" w:rsidRPr="00373F00">
        <w:rPr>
          <w:rStyle w:val="Heading5Char"/>
        </w:rPr>
        <w:t xml:space="preserve"> for</w:t>
      </w:r>
      <w:r w:rsidR="00664A0F" w:rsidRPr="00373F00">
        <w:t xml:space="preserve"> </w:t>
      </w:r>
      <w:r w:rsidRPr="00373F00">
        <w:rPr>
          <w:rStyle w:val="Heading5Char"/>
        </w:rPr>
        <w:t xml:space="preserve">one or more </w:t>
      </w:r>
      <w:r w:rsidR="00664A0F" w:rsidRPr="00373F00">
        <w:rPr>
          <w:rStyle w:val="Heading5Char"/>
        </w:rPr>
        <w:t xml:space="preserve">“target” images </w:t>
      </w:r>
      <w:r w:rsidR="00073897" w:rsidRPr="00373F00">
        <w:t>– this is the approach used by the Vuforia SDK and implicitly by Wikitude’s AR Browser.</w:t>
      </w:r>
    </w:p>
    <w:p w:rsidR="00385418" w:rsidRPr="00373F00" w:rsidRDefault="004B0EBC" w:rsidP="00664A0F">
      <w:pPr>
        <w:ind w:left="709" w:firstLine="425"/>
        <w:jc w:val="both"/>
      </w:pPr>
      <w:r w:rsidRPr="00373F00">
        <w:t xml:space="preserve">In pattern recognition and in image processing, feature extraction is a special form of dimensionality reduction. </w:t>
      </w:r>
      <w:r w:rsidR="00846DF7" w:rsidRPr="00373F00">
        <w:t xml:space="preserve">Feature extraction involves simplifying the amount of </w:t>
      </w:r>
      <w:r w:rsidR="00846DF7" w:rsidRPr="00373F00">
        <w:lastRenderedPageBreak/>
        <w:t xml:space="preserve">resources required to describe a large set of data accurately. </w:t>
      </w:r>
      <w:r w:rsidRPr="00373F00">
        <w:t>It</w:t>
      </w:r>
      <w:r w:rsidR="00385418" w:rsidRPr="00373F00">
        <w:t xml:space="preserve"> can be used in the area of image processing which involves using algorithms to detect and isolate various desired portions or shapes (features) of a digitized image or video stream.</w:t>
      </w:r>
      <w:r w:rsidR="009243AC" w:rsidRPr="00373F00">
        <w:rPr>
          <w:rStyle w:val="EndnoteReference"/>
        </w:rPr>
        <w:endnoteReference w:id="20"/>
      </w:r>
    </w:p>
    <w:p w:rsidR="004B0EBC" w:rsidRPr="00373F00" w:rsidRDefault="004B0EBC" w:rsidP="00385418">
      <w:pPr>
        <w:ind w:left="993"/>
      </w:pPr>
      <w:r w:rsidRPr="00373F00">
        <w:t>Types of feature extraction:</w:t>
      </w:r>
    </w:p>
    <w:p w:rsidR="004B0EBC" w:rsidRPr="00373F00" w:rsidRDefault="004B0EBC" w:rsidP="00507BF4">
      <w:pPr>
        <w:pStyle w:val="ListParagraph"/>
        <w:numPr>
          <w:ilvl w:val="0"/>
          <w:numId w:val="27"/>
        </w:numPr>
        <w:rPr>
          <w:rStyle w:val="Strong"/>
        </w:rPr>
      </w:pPr>
      <w:r w:rsidRPr="00373F00">
        <w:rPr>
          <w:rStyle w:val="Strong"/>
        </w:rPr>
        <w:t>Low-level</w:t>
      </w:r>
    </w:p>
    <w:p w:rsidR="004B0EBC" w:rsidRPr="00373F00" w:rsidRDefault="004B0EBC" w:rsidP="00507BF4">
      <w:pPr>
        <w:pStyle w:val="ListParagraph"/>
        <w:numPr>
          <w:ilvl w:val="1"/>
          <w:numId w:val="27"/>
        </w:numPr>
      </w:pPr>
      <w:r w:rsidRPr="00373F00">
        <w:t>Edge detection</w:t>
      </w:r>
    </w:p>
    <w:p w:rsidR="004B0EBC" w:rsidRPr="00373F00" w:rsidRDefault="004B0EBC" w:rsidP="00507BF4">
      <w:pPr>
        <w:pStyle w:val="ListParagraph"/>
        <w:numPr>
          <w:ilvl w:val="1"/>
          <w:numId w:val="27"/>
        </w:numPr>
      </w:pPr>
      <w:r w:rsidRPr="00373F00">
        <w:t>Corner detection</w:t>
      </w:r>
    </w:p>
    <w:p w:rsidR="004B0EBC" w:rsidRPr="00373F00" w:rsidRDefault="004B0EBC" w:rsidP="00507BF4">
      <w:pPr>
        <w:pStyle w:val="ListParagraph"/>
        <w:numPr>
          <w:ilvl w:val="1"/>
          <w:numId w:val="27"/>
        </w:numPr>
      </w:pPr>
      <w:r w:rsidRPr="00373F00">
        <w:t>Blob detection</w:t>
      </w:r>
    </w:p>
    <w:p w:rsidR="004B0EBC" w:rsidRPr="00373F00" w:rsidRDefault="004B0EBC" w:rsidP="00507BF4">
      <w:pPr>
        <w:pStyle w:val="ListParagraph"/>
        <w:numPr>
          <w:ilvl w:val="1"/>
          <w:numId w:val="27"/>
        </w:numPr>
      </w:pPr>
      <w:r w:rsidRPr="00373F00">
        <w:t>Ridge detection</w:t>
      </w:r>
    </w:p>
    <w:p w:rsidR="004B0EBC" w:rsidRPr="00373F00" w:rsidRDefault="004B0EBC" w:rsidP="00507BF4">
      <w:pPr>
        <w:pStyle w:val="ListParagraph"/>
        <w:numPr>
          <w:ilvl w:val="0"/>
          <w:numId w:val="27"/>
        </w:numPr>
        <w:rPr>
          <w:rStyle w:val="Strong"/>
        </w:rPr>
      </w:pPr>
      <w:r w:rsidRPr="00373F00">
        <w:rPr>
          <w:rStyle w:val="Strong"/>
        </w:rPr>
        <w:t>Shape based</w:t>
      </w:r>
    </w:p>
    <w:p w:rsidR="004B0EBC" w:rsidRPr="00373F00" w:rsidRDefault="004B0EBC" w:rsidP="00507BF4">
      <w:pPr>
        <w:pStyle w:val="ListParagraph"/>
        <w:numPr>
          <w:ilvl w:val="1"/>
          <w:numId w:val="27"/>
        </w:numPr>
      </w:pPr>
      <w:r w:rsidRPr="00373F00">
        <w:t>Thresholding</w:t>
      </w:r>
    </w:p>
    <w:p w:rsidR="004B0EBC" w:rsidRPr="00373F00" w:rsidRDefault="004B0EBC" w:rsidP="00507BF4">
      <w:pPr>
        <w:pStyle w:val="ListParagraph"/>
        <w:numPr>
          <w:ilvl w:val="1"/>
          <w:numId w:val="27"/>
        </w:numPr>
      </w:pPr>
      <w:r w:rsidRPr="00373F00">
        <w:t>Blob extraction</w:t>
      </w:r>
    </w:p>
    <w:p w:rsidR="00846DF7" w:rsidRPr="00373F00" w:rsidRDefault="004B0EBC" w:rsidP="00507BF4">
      <w:pPr>
        <w:pStyle w:val="ListParagraph"/>
        <w:numPr>
          <w:ilvl w:val="1"/>
          <w:numId w:val="27"/>
        </w:numPr>
      </w:pPr>
      <w:r w:rsidRPr="00373F00">
        <w:t>Template matching</w:t>
      </w:r>
    </w:p>
    <w:p w:rsidR="004B0EBC" w:rsidRPr="00373F00" w:rsidRDefault="004B0EBC" w:rsidP="00507BF4">
      <w:pPr>
        <w:pStyle w:val="ListParagraph"/>
        <w:numPr>
          <w:ilvl w:val="1"/>
          <w:numId w:val="27"/>
        </w:numPr>
      </w:pPr>
      <w:r w:rsidRPr="00373F00">
        <w:t>Scale-invariant feature transform</w:t>
      </w:r>
    </w:p>
    <w:p w:rsidR="00664A0F" w:rsidRPr="00373F00" w:rsidRDefault="00664A0F" w:rsidP="008837E0">
      <w:pPr>
        <w:ind w:left="993" w:firstLine="425"/>
        <w:jc w:val="both"/>
      </w:pPr>
      <w:r w:rsidRPr="00373F00">
        <w:t xml:space="preserve">In </w:t>
      </w:r>
      <w:r w:rsidR="008837E0" w:rsidRPr="00373F00">
        <w:t>most</w:t>
      </w:r>
      <w:r w:rsidRPr="00373F00">
        <w:t xml:space="preserve"> feature tracking system</w:t>
      </w:r>
      <w:r w:rsidR="00DF0FB1" w:rsidRPr="00373F00">
        <w:t>s</w:t>
      </w:r>
      <w:r w:rsidR="008837E0" w:rsidRPr="00373F00">
        <w:t xml:space="preserve"> there are 2 stages: first, </w:t>
      </w:r>
      <w:r w:rsidRPr="00373F00">
        <w:t xml:space="preserve">generating local features </w:t>
      </w:r>
      <w:r w:rsidR="008837E0" w:rsidRPr="00373F00">
        <w:t>by extracting</w:t>
      </w:r>
      <w:r w:rsidR="00DF0FB1" w:rsidRPr="00373F00">
        <w:t xml:space="preserve"> </w:t>
      </w:r>
      <w:r w:rsidR="007540E6" w:rsidRPr="00373F00">
        <w:t>interest</w:t>
      </w:r>
      <w:r w:rsidRPr="00373F00">
        <w:t xml:space="preserve"> points</w:t>
      </w:r>
      <w:r w:rsidR="008837E0" w:rsidRPr="00373F00">
        <w:t xml:space="preserve"> (be it edges, corners, or other blobs) then </w:t>
      </w:r>
      <w:r w:rsidRPr="00373F00">
        <w:t xml:space="preserve">tracking them in successive sequences. Admittedly, </w:t>
      </w:r>
      <w:r w:rsidR="007540E6" w:rsidRPr="00373F00">
        <w:t>feature</w:t>
      </w:r>
      <w:r w:rsidRPr="00373F00">
        <w:t xml:space="preserve"> extraction and tracking ha</w:t>
      </w:r>
      <w:r w:rsidR="00DF0FB1" w:rsidRPr="00373F00">
        <w:t>ve</w:t>
      </w:r>
      <w:r w:rsidRPr="00373F00">
        <w:t xml:space="preserve"> a close relationship, which means </w:t>
      </w:r>
      <w:r w:rsidR="00DF0FB1" w:rsidRPr="00373F00">
        <w:t>that the way the</w:t>
      </w:r>
      <w:r w:rsidRPr="00373F00">
        <w:t xml:space="preserve"> two </w:t>
      </w:r>
      <w:r w:rsidR="00DF0FB1" w:rsidRPr="00373F00">
        <w:t xml:space="preserve">are combined </w:t>
      </w:r>
      <w:r w:rsidRPr="00373F00">
        <w:t xml:space="preserve">plays a key role </w:t>
      </w:r>
      <w:r w:rsidR="00DF0FB1" w:rsidRPr="00373F00">
        <w:t xml:space="preserve">in the system’s </w:t>
      </w:r>
      <w:r w:rsidR="00344355" w:rsidRPr="00373F00">
        <w:t>functioning</w:t>
      </w:r>
      <w:r w:rsidRPr="00373F00">
        <w:t>. </w:t>
      </w:r>
    </w:p>
    <w:p w:rsidR="002E0CCD" w:rsidRPr="00373F00" w:rsidRDefault="002E0CCD" w:rsidP="008837E0">
      <w:pPr>
        <w:ind w:left="993" w:firstLine="425"/>
      </w:pPr>
      <w:r w:rsidRPr="00373F00">
        <w:t xml:space="preserve">There are multiple </w:t>
      </w:r>
      <w:r w:rsidR="00DF0FB1" w:rsidRPr="00373F00">
        <w:t>methods to</w:t>
      </w:r>
      <w:r w:rsidRPr="00373F00">
        <w:t xml:space="preserve"> obtain features out of an image: histograms of gradients, wavelets, LESH, GLOH, ORB, SURF, SIFT, MSER, FERNS. </w:t>
      </w:r>
    </w:p>
    <w:p w:rsidR="008837E0" w:rsidRPr="00373F00" w:rsidRDefault="00664A0F" w:rsidP="005E34B6">
      <w:pPr>
        <w:ind w:left="993" w:firstLine="425"/>
      </w:pPr>
      <w:r w:rsidRPr="00373F00">
        <w:t xml:space="preserve">Below is an example showing the output of feature </w:t>
      </w:r>
      <w:r w:rsidR="00423FD2" w:rsidRPr="00373F00">
        <w:t>detection (left) and tracking orientation (right</w:t>
      </w:r>
      <w:r w:rsidR="00AC4D62" w:rsidRPr="00373F00">
        <w:t>)</w:t>
      </w:r>
      <w:r w:rsidR="004A5E43" w:rsidRPr="00373F00">
        <w:t xml:space="preserve"> operations for 2 successive frames</w:t>
      </w:r>
      <w:r w:rsidRPr="00373F00">
        <w:t>:</w:t>
      </w:r>
      <w:r w:rsidR="005E34B6" w:rsidRPr="005E34B6">
        <w:rPr>
          <w:rStyle w:val="EndnoteReference"/>
        </w:rPr>
        <w:t xml:space="preserve"> </w:t>
      </w:r>
      <w:r w:rsidR="005E34B6" w:rsidRPr="00373F00">
        <w:rPr>
          <w:rStyle w:val="EndnoteReference"/>
        </w:rPr>
        <w:endnoteReference w:id="21"/>
      </w:r>
      <w:r w:rsidR="00423FD2" w:rsidRPr="00373F00">
        <w:rPr>
          <w:noProof/>
          <w:lang w:val="ro-RO" w:eastAsia="ro-RO"/>
        </w:rPr>
        <w:drawing>
          <wp:inline distT="0" distB="0" distL="0" distR="0" wp14:anchorId="3558ADEE" wp14:editId="26154C25">
            <wp:extent cx="5130000" cy="3420213"/>
            <wp:effectExtent l="0" t="0" r="0" b="8890"/>
            <wp:docPr id="1" name="Picture 1" descr="C:\Users\TEST-ACER\Desktop\featureTrac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ACER\Desktop\featureTrack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0000" cy="3420213"/>
                    </a:xfrm>
                    <a:prstGeom prst="rect">
                      <a:avLst/>
                    </a:prstGeom>
                    <a:noFill/>
                    <a:ln>
                      <a:noFill/>
                    </a:ln>
                  </pic:spPr>
                </pic:pic>
              </a:graphicData>
            </a:graphic>
          </wp:inline>
        </w:drawing>
      </w:r>
    </w:p>
    <w:p w:rsidR="00664A0F" w:rsidRPr="00373F00" w:rsidRDefault="00664A0F" w:rsidP="008837E0">
      <w:pPr>
        <w:ind w:left="993" w:firstLine="425"/>
      </w:pPr>
      <w:r w:rsidRPr="00373F00">
        <w:lastRenderedPageBreak/>
        <w:t>This feature detector is using Harris Corner detection for extracting interest points and SIFT for generating feature descriptor.</w:t>
      </w:r>
    </w:p>
    <w:p w:rsidR="00423FD2" w:rsidRPr="00373F00" w:rsidRDefault="00423FD2" w:rsidP="008837E0">
      <w:pPr>
        <w:ind w:left="993" w:firstLine="425"/>
      </w:pPr>
      <w:r w:rsidRPr="00373F00">
        <w:t xml:space="preserve">The following sample shows the output of </w:t>
      </w:r>
      <w:r w:rsidR="004A5E43" w:rsidRPr="00373F00">
        <w:t>the</w:t>
      </w:r>
      <w:r w:rsidRPr="00373F00">
        <w:t xml:space="preserve"> feature matcher using distance between orientation distribution descriptor:</w:t>
      </w:r>
      <w:r w:rsidRPr="00373F00">
        <w:rPr>
          <w:noProof/>
          <w:lang w:val="ro-RO" w:eastAsia="ro-RO"/>
        </w:rPr>
        <w:drawing>
          <wp:inline distT="0" distB="0" distL="0" distR="0" wp14:anchorId="1A16F944" wp14:editId="7E6566AA">
            <wp:extent cx="5129213" cy="3419475"/>
            <wp:effectExtent l="0" t="0" r="0" b="0"/>
            <wp:docPr id="2" name="Picture 2" descr="C:\Users\TEST-ACER\Desktop\featureMat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ACER\Desktop\featureMatch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110" cy="3422073"/>
                    </a:xfrm>
                    <a:prstGeom prst="rect">
                      <a:avLst/>
                    </a:prstGeom>
                    <a:noFill/>
                    <a:ln>
                      <a:noFill/>
                    </a:ln>
                  </pic:spPr>
                </pic:pic>
              </a:graphicData>
            </a:graphic>
          </wp:inline>
        </w:drawing>
      </w:r>
    </w:p>
    <w:p w:rsidR="00423FD2" w:rsidRPr="00373F00" w:rsidRDefault="00423FD2">
      <w:pPr>
        <w:spacing w:line="252" w:lineRule="auto"/>
      </w:pPr>
      <w:r w:rsidRPr="00373F00">
        <w:rPr>
          <w:smallCaps/>
        </w:rPr>
        <w:br w:type="page"/>
      </w:r>
    </w:p>
    <w:p w:rsidR="00F511FE" w:rsidRPr="00373F00" w:rsidRDefault="00F511FE" w:rsidP="006F4CC3">
      <w:pPr>
        <w:pStyle w:val="Heading3"/>
        <w:spacing w:after="240"/>
      </w:pPr>
      <w:bookmarkStart w:id="20" w:name="_Toc359552277"/>
      <w:r w:rsidRPr="00373F00">
        <w:lastRenderedPageBreak/>
        <w:t>Recommender systems</w:t>
      </w:r>
      <w:bookmarkEnd w:id="20"/>
    </w:p>
    <w:p w:rsidR="00313CA4" w:rsidRPr="00373F00" w:rsidRDefault="00313CA4" w:rsidP="00313CA4">
      <w:pPr>
        <w:ind w:firstLine="709"/>
        <w:jc w:val="both"/>
      </w:pPr>
      <w:r w:rsidRPr="00373F00">
        <w:t>In order to create a system that offers relevant suggestions to its users, a couple of key aspects must be handled correctly. First, the context in which the system will function has to be analysed to decide what kinds of recommendations are needed. Obviously, the nature of the business plays a role in this, as not all scenarios allow just about any method discussed earlier to be deployed.</w:t>
      </w:r>
    </w:p>
    <w:p w:rsidR="00313CA4" w:rsidRPr="00373F00" w:rsidRDefault="00313CA4" w:rsidP="00313CA4">
      <w:pPr>
        <w:ind w:firstLine="709"/>
        <w:jc w:val="both"/>
        <w:rPr>
          <w:color w:val="FF0000"/>
        </w:rPr>
      </w:pPr>
      <w:r w:rsidRPr="00373F00">
        <w:t xml:space="preserve">If opting for the </w:t>
      </w:r>
      <w:r w:rsidRPr="00373F00">
        <w:rPr>
          <w:rStyle w:val="SubtleEmphasis"/>
        </w:rPr>
        <w:t>content-based</w:t>
      </w:r>
      <w:r w:rsidRPr="00373F00">
        <w:t xml:space="preserve"> approach, then care must be taken when creating and enriching the ontologies that the algorithm relies on. Incorrect relationships or misplaced features can negatively affect the output of the system. While an automated process of acquiring features can be applied to texts or products with relative ease, this method is not suitable for other frequent types of items like music or movies. For these it comes down to relying on tags, which can contain noise that the system should be able to remove or at least reduce.</w:t>
      </w:r>
    </w:p>
    <w:p w:rsidR="005B3F3E" w:rsidRPr="00373F00" w:rsidRDefault="005B3F3E" w:rsidP="001A01BD">
      <w:pPr>
        <w:ind w:firstLine="709"/>
      </w:pPr>
      <w:r w:rsidRPr="00373F00">
        <w:t xml:space="preserve">The </w:t>
      </w:r>
      <w:r w:rsidRPr="00373F00">
        <w:rPr>
          <w:rStyle w:val="SubtleEmphasis"/>
        </w:rPr>
        <w:t>content-based</w:t>
      </w:r>
      <w:r w:rsidRPr="00373F00">
        <w:t xml:space="preserve"> technique generally involves the use of ontologies to deepen the “understanding” of the automated tool about how each item is related to others. Such ontology is composed of a basic ontology containing the items themselves and domain specific ontologies holding data about the nature of those items. The specific and dynamic features that can be extracted by analysing this ontology are the key to the correct selection of items that can be suggested for a particular item. </w:t>
      </w:r>
    </w:p>
    <w:p w:rsidR="005B3F3E" w:rsidRPr="00373F00" w:rsidRDefault="005B3F3E" w:rsidP="00313CA4">
      <w:pPr>
        <w:ind w:firstLine="709"/>
        <w:jc w:val="both"/>
      </w:pPr>
      <w:r w:rsidRPr="00373F00">
        <w:t xml:space="preserve">In the case of </w:t>
      </w:r>
      <w:r w:rsidRPr="00373F00">
        <w:rPr>
          <w:rStyle w:val="SubtleEmphasis"/>
        </w:rPr>
        <w:t>collaborative filtering</w:t>
      </w:r>
      <w:r w:rsidRPr="00373F00">
        <w:t>, a recommender system uses details of the registered user’s profile together with opinions and habits of the whole community of users and compares the information to reference characteristics. This recommendation method assumes that it is likely for users with similar past activity to have common interests too.</w:t>
      </w:r>
    </w:p>
    <w:p w:rsidR="005B3F3E" w:rsidRPr="00373F00" w:rsidRDefault="005B3F3E" w:rsidP="00313CA4">
      <w:pPr>
        <w:ind w:firstLine="709"/>
        <w:jc w:val="both"/>
      </w:pPr>
      <w:r w:rsidRPr="00373F00">
        <w:t xml:space="preserve">Based on the behaviour (the ratings offered to items) and profile details of each user and taking into account the activity (rating/browsing) patterns of all users the system builds the „user cluster”. The cluster is created in a „bottom-up” manner and is an advanced and effective way of grouping users with „similar” tastes together. This classification is the most important part of such a system and is constantly updated after each new action of a user. </w:t>
      </w:r>
    </w:p>
    <w:p w:rsidR="005B3F3E" w:rsidRPr="00373F00" w:rsidRDefault="005B3F3E" w:rsidP="00313CA4">
      <w:pPr>
        <w:ind w:firstLine="709"/>
        <w:jc w:val="both"/>
      </w:pPr>
      <w:r w:rsidRPr="00373F00">
        <w:t xml:space="preserve">Doing so makes the system adaptable in time and assures that users are always placed in the best-suited cluster partition. By analysing the clusters, the system can decide at any moment </w:t>
      </w:r>
      <w:r w:rsidR="000A6C9A">
        <w:t>who</w:t>
      </w:r>
      <w:r w:rsidRPr="00373F00">
        <w:t xml:space="preserve"> are the most representative users that should be taken into account when offering sugg</w:t>
      </w:r>
      <w:r w:rsidR="00800517" w:rsidRPr="00373F00">
        <w:t>estions to one particular user.</w:t>
      </w:r>
    </w:p>
    <w:p w:rsidR="00F511FE" w:rsidRPr="00373F00" w:rsidRDefault="00F511FE" w:rsidP="00313CA4">
      <w:pPr>
        <w:ind w:firstLine="709"/>
        <w:jc w:val="both"/>
      </w:pPr>
      <w:r w:rsidRPr="00373F00">
        <w:t xml:space="preserve">Choosing to use the </w:t>
      </w:r>
      <w:r w:rsidRPr="00373F00">
        <w:rPr>
          <w:rStyle w:val="SubtleEmphasis"/>
        </w:rPr>
        <w:t>collaborative filtering</w:t>
      </w:r>
      <w:r w:rsidRPr="00373F00">
        <w:t xml:space="preserve"> shifts the development efforts towards the clustering algorithm and the subsequent classifier. This approach is generally more complex because of the way the system works:</w:t>
      </w:r>
    </w:p>
    <w:p w:rsidR="00F511FE" w:rsidRPr="00373F00" w:rsidRDefault="00F511FE" w:rsidP="00507BF4">
      <w:pPr>
        <w:pStyle w:val="ListParagraph"/>
        <w:numPr>
          <w:ilvl w:val="0"/>
          <w:numId w:val="6"/>
        </w:numPr>
        <w:jc w:val="both"/>
      </w:pPr>
      <w:r w:rsidRPr="00373F00">
        <w:rPr>
          <w:rStyle w:val="SubtleEmphasis"/>
        </w:rPr>
        <w:t>Input</w:t>
      </w:r>
      <w:r w:rsidRPr="00373F00">
        <w:t>: collect data on the user’s preferences</w:t>
      </w:r>
    </w:p>
    <w:p w:rsidR="00F511FE" w:rsidRPr="00373F00" w:rsidRDefault="00F511FE" w:rsidP="00507BF4">
      <w:pPr>
        <w:pStyle w:val="ListParagraph"/>
        <w:numPr>
          <w:ilvl w:val="0"/>
          <w:numId w:val="6"/>
        </w:numPr>
        <w:jc w:val="both"/>
      </w:pPr>
      <w:r w:rsidRPr="00373F00">
        <w:rPr>
          <w:rStyle w:val="SubtleEmphasis"/>
        </w:rPr>
        <w:t>Clustering</w:t>
      </w:r>
      <w:r w:rsidRPr="00373F00">
        <w:t>: use the data to assign the user to appropriate user clusters</w:t>
      </w:r>
    </w:p>
    <w:p w:rsidR="00F511FE" w:rsidRPr="00373F00" w:rsidRDefault="00F511FE" w:rsidP="00507BF4">
      <w:pPr>
        <w:pStyle w:val="ListParagraph"/>
        <w:numPr>
          <w:ilvl w:val="0"/>
          <w:numId w:val="6"/>
        </w:numPr>
        <w:jc w:val="both"/>
      </w:pPr>
      <w:r w:rsidRPr="00373F00">
        <w:rPr>
          <w:rStyle w:val="SubtleEmphasis"/>
        </w:rPr>
        <w:t>Output</w:t>
      </w:r>
      <w:r w:rsidRPr="00373F00">
        <w:t>: use the clusters to generate recommendations for the user</w:t>
      </w:r>
    </w:p>
    <w:p w:rsidR="00F511FE" w:rsidRPr="00373F00" w:rsidRDefault="00F511FE" w:rsidP="00313CA4">
      <w:pPr>
        <w:ind w:firstLine="709"/>
        <w:jc w:val="both"/>
      </w:pPr>
      <w:r w:rsidRPr="00373F00">
        <w:lastRenderedPageBreak/>
        <w:t>A key difficulty with implementing robust collaborative filtering technology in real time has been scalability: accurately finding the most similar users to a given user as the user base grows has been viewed by some as computationally intractable. This problem can be avoided by moving the most computationally intense calculations offline, using a batch process to divide the user base up into groups, or clusters, of users of similar tastes, and to compute a range of statistics associated with these user clusters. To generate recommendations for a new user, the system must simply search through the clusters (rather than through the users) to find ones that reflect the user’s tastes, and then recommend based on the statistics associated with such clusters. Other aspects that could result in system malfunctioning and should be handled are sparse data, cold-start and popularity bias.</w:t>
      </w:r>
    </w:p>
    <w:p w:rsidR="00F511FE" w:rsidRPr="00373F00" w:rsidRDefault="00F511FE" w:rsidP="00313CA4">
      <w:pPr>
        <w:ind w:firstLine="709"/>
        <w:jc w:val="both"/>
      </w:pPr>
      <w:r w:rsidRPr="00373F00">
        <w:t xml:space="preserve">It can be noted that no matter what method is used to build a recommender system, the “hidden” goal is to create and maintain some sort of knowledge base to use later on. What </w:t>
      </w:r>
      <w:r w:rsidR="00313CA4" w:rsidRPr="00373F00">
        <w:t xml:space="preserve">is actually using </w:t>
      </w:r>
      <w:r w:rsidRPr="00373F00">
        <w:t>th</w:t>
      </w:r>
      <w:r w:rsidR="00313CA4" w:rsidRPr="00373F00">
        <w:t>at</w:t>
      </w:r>
      <w:r w:rsidRPr="00373F00">
        <w:t xml:space="preserve"> gathered data is another important component of any recommender system: the classifier. Its role varies from measuring similarities between items, profiles or past </w:t>
      </w:r>
      <w:r w:rsidR="00182E20" w:rsidRPr="00373F00">
        <w:t>behaviour</w:t>
      </w:r>
      <w:r w:rsidRPr="00373F00">
        <w:t xml:space="preserve"> to finding the appropriate cluster(s) for a specific user. These tasks are solved using methods like cosine</w:t>
      </w:r>
      <w:r w:rsidR="00313CA4" w:rsidRPr="00373F00">
        <w:t xml:space="preserve"> or</w:t>
      </w:r>
      <w:r w:rsidRPr="00373F00">
        <w:t xml:space="preserve"> Pearson's correlation, </w:t>
      </w:r>
      <w:r w:rsidR="00313CA4" w:rsidRPr="00373F00">
        <w:t xml:space="preserve">matrix factorization, </w:t>
      </w:r>
      <w:r w:rsidRPr="00373F00">
        <w:t>tf*idf weight, KL-divergence, and K-means.</w:t>
      </w:r>
    </w:p>
    <w:p w:rsidR="00313CA4" w:rsidRPr="00373F00" w:rsidRDefault="00313CA4" w:rsidP="004D7394">
      <w:pPr>
        <w:ind w:firstLine="709"/>
        <w:jc w:val="both"/>
      </w:pPr>
      <w:r w:rsidRPr="00373F00">
        <w:t xml:space="preserve">Fig.1 shows the structure of a hybrid system that uses the </w:t>
      </w:r>
      <w:r w:rsidRPr="00373F00">
        <w:rPr>
          <w:rStyle w:val="SubtleEmphasis"/>
        </w:rPr>
        <w:t>content-based</w:t>
      </w:r>
      <w:r w:rsidRPr="00373F00">
        <w:t xml:space="preserve"> and </w:t>
      </w:r>
      <w:r w:rsidRPr="00373F00">
        <w:rPr>
          <w:rStyle w:val="SubtleEmphasis"/>
        </w:rPr>
        <w:t>collaborative filtering</w:t>
      </w:r>
      <w:r w:rsidRPr="00373F00">
        <w:t xml:space="preserve"> techniques together. </w:t>
      </w:r>
    </w:p>
    <w:p w:rsidR="00313CA4" w:rsidRPr="00373F00" w:rsidRDefault="00313CA4" w:rsidP="00313CA4">
      <w:r w:rsidRPr="00373F00">
        <w:rPr>
          <w:noProof/>
          <w:lang w:val="ro-RO" w:eastAsia="ro-RO"/>
        </w:rPr>
        <w:drawing>
          <wp:inline distT="0" distB="0" distL="0" distR="0" wp14:anchorId="1320741B" wp14:editId="5F12FC75">
            <wp:extent cx="6181725" cy="2971800"/>
            <wp:effectExtent l="0" t="0" r="0" b="0"/>
            <wp:docPr id="8" name="Picture 8" descr="C:\Users\George\Desktop\ocr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rge\Desktop\ocr_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2971800"/>
                    </a:xfrm>
                    <a:prstGeom prst="rect">
                      <a:avLst/>
                    </a:prstGeom>
                    <a:noFill/>
                    <a:ln>
                      <a:noFill/>
                    </a:ln>
                  </pic:spPr>
                </pic:pic>
              </a:graphicData>
            </a:graphic>
          </wp:inline>
        </w:drawing>
      </w:r>
    </w:p>
    <w:p w:rsidR="00313CA4" w:rsidRPr="00373F00" w:rsidRDefault="00313CA4" w:rsidP="00313CA4">
      <w:pPr>
        <w:pStyle w:val="Caption"/>
      </w:pPr>
      <w:r w:rsidRPr="00373F00">
        <w:t xml:space="preserve">Figure </w:t>
      </w:r>
      <w:r w:rsidRPr="00373F00">
        <w:fldChar w:fldCharType="begin"/>
      </w:r>
      <w:r w:rsidRPr="00373F00">
        <w:instrText xml:space="preserve"> SEQ Figure \* ARABIC </w:instrText>
      </w:r>
      <w:r w:rsidRPr="00373F00">
        <w:fldChar w:fldCharType="separate"/>
      </w:r>
      <w:r w:rsidR="00DC76C3">
        <w:rPr>
          <w:noProof/>
        </w:rPr>
        <w:t>1</w:t>
      </w:r>
      <w:r w:rsidRPr="00373F00">
        <w:fldChar w:fldCharType="end"/>
      </w:r>
      <w:r w:rsidRPr="00373F00">
        <w:t xml:space="preserve"> – Recommender system</w:t>
      </w:r>
    </w:p>
    <w:p w:rsidR="00F511FE" w:rsidRPr="00373F00" w:rsidRDefault="00F511FE" w:rsidP="00E84029"/>
    <w:p w:rsidR="00F511FE" w:rsidRPr="00373F00" w:rsidRDefault="00F511FE" w:rsidP="00E84029">
      <w:pPr>
        <w:rPr>
          <w:rFonts w:eastAsiaTheme="majorEastAsia" w:cstheme="majorBidi"/>
          <w:color w:val="2E74B5" w:themeColor="accent1" w:themeShade="BF"/>
          <w:sz w:val="28"/>
          <w:szCs w:val="28"/>
        </w:rPr>
      </w:pPr>
      <w:r w:rsidRPr="00373F00">
        <w:br w:type="page"/>
      </w:r>
    </w:p>
    <w:p w:rsidR="00EE58B9" w:rsidRPr="00373F00" w:rsidRDefault="00A851CB" w:rsidP="0050313D">
      <w:pPr>
        <w:pStyle w:val="Heading2"/>
      </w:pPr>
      <w:bookmarkStart w:id="21" w:name="_Toc359552278"/>
      <w:r w:rsidRPr="00373F00">
        <w:lastRenderedPageBreak/>
        <w:t>Technologies</w:t>
      </w:r>
      <w:bookmarkEnd w:id="21"/>
    </w:p>
    <w:p w:rsidR="0050313D" w:rsidRPr="00373F00" w:rsidRDefault="0050313D" w:rsidP="0050313D">
      <w:pPr>
        <w:pStyle w:val="Heading3"/>
      </w:pPr>
      <w:bookmarkStart w:id="22" w:name="_Toc359552279"/>
      <w:r w:rsidRPr="00373F00">
        <w:t>Background</w:t>
      </w:r>
      <w:bookmarkEnd w:id="22"/>
    </w:p>
    <w:p w:rsidR="0050313D" w:rsidRPr="00373F00" w:rsidRDefault="0050313D" w:rsidP="0050313D">
      <w:pPr>
        <w:pStyle w:val="Heading4"/>
      </w:pPr>
      <w:r w:rsidRPr="00373F00">
        <w:t>FastCV</w:t>
      </w:r>
    </w:p>
    <w:p w:rsidR="00EE58B9" w:rsidRPr="00373F00" w:rsidRDefault="0050313D" w:rsidP="006F4CC3">
      <w:pPr>
        <w:ind w:firstLine="709"/>
        <w:jc w:val="both"/>
      </w:pPr>
      <w:r w:rsidRPr="00373F00">
        <w:t xml:space="preserve">FastCV is </w:t>
      </w:r>
      <w:r w:rsidR="00EE58B9" w:rsidRPr="00373F00">
        <w:t>the first mobile-optimized computer vision (CV) library for ARM-based devices</w:t>
      </w:r>
      <w:r w:rsidR="009537F1" w:rsidRPr="00373F00">
        <w:rPr>
          <w:rStyle w:val="EndnoteReference"/>
          <w:bCs/>
        </w:rPr>
        <w:endnoteReference w:id="22"/>
      </w:r>
      <w:r w:rsidRPr="00373F00">
        <w:t xml:space="preserve"> and it </w:t>
      </w:r>
      <w:r w:rsidR="00EE58B9" w:rsidRPr="00373F00">
        <w:t>is designed for developers interested in creating sophisticated CV apps, as well as CV middleware developers looking to build the frameworks necessary for everyday developers to include computer vision functionality in their apps.</w:t>
      </w:r>
    </w:p>
    <w:p w:rsidR="00EE58B9" w:rsidRPr="00373F00" w:rsidRDefault="00EE58B9" w:rsidP="006F4CC3">
      <w:pPr>
        <w:ind w:firstLine="709"/>
        <w:jc w:val="both"/>
      </w:pPr>
      <w:r w:rsidRPr="00373F00">
        <w:t xml:space="preserve">FastCV is the framework at the heart of </w:t>
      </w:r>
      <w:r w:rsidR="0050313D" w:rsidRPr="00373F00">
        <w:t>the</w:t>
      </w:r>
      <w:r w:rsidRPr="00373F00">
        <w:t> </w:t>
      </w:r>
      <w:r w:rsidR="0050313D" w:rsidRPr="00373F00">
        <w:t xml:space="preserve">Vuforia </w:t>
      </w:r>
      <w:r w:rsidRPr="00373F00">
        <w:rPr>
          <w:bCs/>
        </w:rPr>
        <w:t>vision-based Augmented Reality SDK</w:t>
      </w:r>
      <w:r w:rsidRPr="00373F00">
        <w:t>, because AR is much more precise and useful when it</w:t>
      </w:r>
      <w:r w:rsidR="0014355C" w:rsidRPr="00373F00">
        <w:t xml:space="preserve"> i</w:t>
      </w:r>
      <w:r w:rsidRPr="00373F00">
        <w:t xml:space="preserve">s based on camera input than on location-based estimates. </w:t>
      </w:r>
      <w:r w:rsidR="006A03C1" w:rsidRPr="00373F00">
        <w:t>The authors</w:t>
      </w:r>
      <w:r w:rsidRPr="00373F00">
        <w:t xml:space="preserve"> </w:t>
      </w:r>
      <w:r w:rsidR="006A03C1" w:rsidRPr="00373F00">
        <w:t xml:space="preserve">of </w:t>
      </w:r>
      <w:r w:rsidRPr="00373F00">
        <w:t xml:space="preserve">FastCV </w:t>
      </w:r>
      <w:r w:rsidR="006A03C1" w:rsidRPr="00373F00">
        <w:t xml:space="preserve">anticipate it </w:t>
      </w:r>
      <w:r w:rsidRPr="00373F00">
        <w:t>will be used by middleware developers to build additional frameworks that will allow developers of computer vision apps to build compelling experiences around CV that take advantage of:</w:t>
      </w:r>
    </w:p>
    <w:p w:rsidR="00EE58B9" w:rsidRPr="00373F00" w:rsidRDefault="00EE58B9" w:rsidP="00507BF4">
      <w:pPr>
        <w:pStyle w:val="ListParagraph"/>
        <w:numPr>
          <w:ilvl w:val="0"/>
          <w:numId w:val="14"/>
        </w:numPr>
        <w:jc w:val="both"/>
      </w:pPr>
      <w:r w:rsidRPr="00373F00">
        <w:t>gesture recognition</w:t>
      </w:r>
    </w:p>
    <w:p w:rsidR="00EE58B9" w:rsidRPr="00373F00" w:rsidRDefault="00EE58B9" w:rsidP="00507BF4">
      <w:pPr>
        <w:pStyle w:val="ListParagraph"/>
        <w:numPr>
          <w:ilvl w:val="0"/>
          <w:numId w:val="14"/>
        </w:numPr>
        <w:jc w:val="both"/>
      </w:pPr>
      <w:r w:rsidRPr="00373F00">
        <w:t>face detection, tracking and recognition</w:t>
      </w:r>
    </w:p>
    <w:p w:rsidR="00EE58B9" w:rsidRPr="00373F00" w:rsidRDefault="00EE58B9" w:rsidP="00507BF4">
      <w:pPr>
        <w:pStyle w:val="ListParagraph"/>
        <w:numPr>
          <w:ilvl w:val="0"/>
          <w:numId w:val="14"/>
        </w:numPr>
        <w:jc w:val="both"/>
      </w:pPr>
      <w:r w:rsidRPr="00373F00">
        <w:t>text recognition and tracking</w:t>
      </w:r>
    </w:p>
    <w:p w:rsidR="00EE58B9" w:rsidRPr="00373F00" w:rsidRDefault="00EE58B9" w:rsidP="00507BF4">
      <w:pPr>
        <w:pStyle w:val="ListParagraph"/>
        <w:numPr>
          <w:ilvl w:val="0"/>
          <w:numId w:val="14"/>
        </w:numPr>
        <w:jc w:val="both"/>
      </w:pPr>
      <w:r w:rsidRPr="00373F00">
        <w:t>depth of field calculations</w:t>
      </w:r>
    </w:p>
    <w:p w:rsidR="00EE58B9" w:rsidRPr="00373F00" w:rsidRDefault="00EE58B9" w:rsidP="006F4CC3">
      <w:pPr>
        <w:ind w:firstLine="709"/>
        <w:jc w:val="both"/>
      </w:pPr>
      <w:r w:rsidRPr="00373F00">
        <w:t>The FastCV tools easily tackle</w:t>
      </w:r>
      <w:r w:rsidR="0050313D" w:rsidRPr="00373F00">
        <w:t>s</w:t>
      </w:r>
      <w:r w:rsidRPr="00373F00">
        <w:t xml:space="preserve"> some of the harder aspects of computer vision technology, allowing </w:t>
      </w:r>
      <w:r w:rsidR="0050313D" w:rsidRPr="00373F00">
        <w:t>developers</w:t>
      </w:r>
      <w:r w:rsidRPr="00373F00">
        <w:t xml:space="preserve"> to focus on building compelling marketing platforms</w:t>
      </w:r>
      <w:r w:rsidR="0050313D" w:rsidRPr="00373F00">
        <w:t>.</w:t>
      </w:r>
    </w:p>
    <w:p w:rsidR="0050313D" w:rsidRPr="00373F00" w:rsidRDefault="0050313D" w:rsidP="006F4CC3">
      <w:pPr>
        <w:pStyle w:val="Heading4"/>
        <w:jc w:val="both"/>
      </w:pPr>
      <w:r w:rsidRPr="00373F00">
        <w:t>Vuforia</w:t>
      </w:r>
    </w:p>
    <w:p w:rsidR="008C003D" w:rsidRPr="00373F00" w:rsidRDefault="002513DD" w:rsidP="006F4CC3">
      <w:pPr>
        <w:spacing w:before="240"/>
        <w:ind w:firstLine="709"/>
        <w:jc w:val="both"/>
      </w:pPr>
      <w:r>
        <w:t>The Vuforia</w:t>
      </w:r>
      <w:r w:rsidR="008C003D" w:rsidRPr="00373F00">
        <w:t xml:space="preserve"> SDK won the Best Augmented Reality SDK Auggie Award at the Augmented World Expo 2013 in Santa Clara, California. Augmented World Expo is the world's largest event in the augmented reality (AR) industry and the 2013 event attracted 1,100+ AR professionals with 40 hours of </w:t>
      </w:r>
      <w:r w:rsidR="00906A4C" w:rsidRPr="00373F00">
        <w:t>sessions from industry leaders.</w:t>
      </w:r>
    </w:p>
    <w:p w:rsidR="008C003D" w:rsidRPr="00373F00" w:rsidRDefault="00193E4E" w:rsidP="006F4CC3">
      <w:pPr>
        <w:ind w:firstLine="360"/>
        <w:jc w:val="both"/>
      </w:pPr>
      <w:r w:rsidRPr="00373F00">
        <w:t>Contenders</w:t>
      </w:r>
      <w:r w:rsidR="008C003D" w:rsidRPr="00373F00">
        <w:t xml:space="preserve"> included AR SDK kits for any platform and the decision criteria were:</w:t>
      </w:r>
    </w:p>
    <w:p w:rsidR="008C003D" w:rsidRPr="00373F00" w:rsidRDefault="008C003D" w:rsidP="00507BF4">
      <w:pPr>
        <w:pStyle w:val="ListParagraph"/>
        <w:numPr>
          <w:ilvl w:val="0"/>
          <w:numId w:val="19"/>
        </w:numPr>
        <w:jc w:val="both"/>
      </w:pPr>
      <w:r w:rsidRPr="00373F00">
        <w:t>Quality of the SDK: Includes breadth and depth of features, specifically applied to augmented reality SDKs</w:t>
      </w:r>
    </w:p>
    <w:p w:rsidR="008C003D" w:rsidRPr="00373F00" w:rsidRDefault="008C003D" w:rsidP="00507BF4">
      <w:pPr>
        <w:pStyle w:val="ListParagraph"/>
        <w:numPr>
          <w:ilvl w:val="0"/>
          <w:numId w:val="19"/>
        </w:numPr>
        <w:jc w:val="both"/>
      </w:pPr>
      <w:r w:rsidRPr="00373F00">
        <w:t xml:space="preserve">User Experience: Includes design, ease of use, visual </w:t>
      </w:r>
      <w:r w:rsidR="00193E4E" w:rsidRPr="00373F00">
        <w:t>appeal that</w:t>
      </w:r>
      <w:r w:rsidRPr="00373F00">
        <w:t xml:space="preserve"> enable users to develop an innovative AR user experience</w:t>
      </w:r>
    </w:p>
    <w:p w:rsidR="008C003D" w:rsidRPr="00373F00" w:rsidRDefault="008C003D" w:rsidP="00507BF4">
      <w:pPr>
        <w:pStyle w:val="ListParagraph"/>
        <w:numPr>
          <w:ilvl w:val="0"/>
          <w:numId w:val="19"/>
        </w:numPr>
        <w:jc w:val="both"/>
      </w:pPr>
      <w:r w:rsidRPr="00373F00">
        <w:t xml:space="preserve">Impact: Includes the potential to </w:t>
      </w:r>
      <w:r w:rsidR="00193E4E" w:rsidRPr="00373F00">
        <w:t>influence</w:t>
      </w:r>
      <w:r w:rsidRPr="00373F00">
        <w:t xml:space="preserve"> how people use augmented reality to advance their lives and businesses</w:t>
      </w:r>
    </w:p>
    <w:p w:rsidR="00FB1163" w:rsidRPr="00373F00" w:rsidRDefault="007D06E0" w:rsidP="006F4CC3">
      <w:pPr>
        <w:ind w:firstLine="709"/>
        <w:jc w:val="both"/>
      </w:pPr>
      <w:r w:rsidRPr="00373F00">
        <w:t>In addition</w:t>
      </w:r>
      <w:r w:rsidR="008B6F4C" w:rsidRPr="00373F00">
        <w:t xml:space="preserve">, Vuforia-based Wikitude AR browser won the title for </w:t>
      </w:r>
      <w:r w:rsidRPr="00373F00">
        <w:t>“Best</w:t>
      </w:r>
      <w:r w:rsidR="008B6F4C" w:rsidRPr="00373F00">
        <w:t xml:space="preserve"> Augmented Realty Browser” from </w:t>
      </w:r>
      <w:r w:rsidR="008B6F4C" w:rsidRPr="00373F00">
        <w:rPr>
          <w:i/>
        </w:rPr>
        <w:t xml:space="preserve">Readers Choice Awards 2012 </w:t>
      </w:r>
      <w:r w:rsidR="008B6F4C" w:rsidRPr="00373F00">
        <w:rPr>
          <w:b/>
        </w:rPr>
        <w:t>of Augmented Planet</w:t>
      </w:r>
      <w:r w:rsidR="008B6F4C" w:rsidRPr="00373F00">
        <w:rPr>
          <w:rStyle w:val="EndnoteReference"/>
        </w:rPr>
        <w:endnoteReference w:id="23"/>
      </w:r>
      <w:r w:rsidRPr="00373F00">
        <w:rPr>
          <w:b/>
        </w:rPr>
        <w:t xml:space="preserve"> </w:t>
      </w:r>
      <w:r w:rsidRPr="00373F00">
        <w:t>and</w:t>
      </w:r>
      <w:r w:rsidRPr="00373F00">
        <w:rPr>
          <w:b/>
        </w:rPr>
        <w:t xml:space="preserve"> Wikitude Architect</w:t>
      </w:r>
      <w:r w:rsidRPr="00373F00">
        <w:t xml:space="preserve"> was nominated as the “Best Developer Tool or Platform” in the same community-driven voting.</w:t>
      </w:r>
    </w:p>
    <w:p w:rsidR="000A6C9A" w:rsidRDefault="000A6C9A">
      <w:pPr>
        <w:spacing w:line="252" w:lineRule="auto"/>
        <w:rPr>
          <w:rFonts w:ascii="Arial" w:eastAsiaTheme="majorEastAsia" w:hAnsi="Arial" w:cstheme="majorBidi"/>
          <w:i/>
          <w:iCs/>
        </w:rPr>
      </w:pPr>
      <w:r>
        <w:br w:type="page"/>
      </w:r>
    </w:p>
    <w:p w:rsidR="00144497" w:rsidRPr="00373F00" w:rsidRDefault="0059306A" w:rsidP="00157243">
      <w:pPr>
        <w:pStyle w:val="Heading5"/>
      </w:pPr>
      <w:r>
        <w:lastRenderedPageBreak/>
        <w:t>F</w:t>
      </w:r>
      <w:r w:rsidR="00157243">
        <w:t>eatures</w:t>
      </w:r>
    </w:p>
    <w:p w:rsidR="00144497" w:rsidRPr="00373F00" w:rsidRDefault="00144497" w:rsidP="00507BF4">
      <w:pPr>
        <w:pStyle w:val="ListParagraph"/>
        <w:numPr>
          <w:ilvl w:val="0"/>
          <w:numId w:val="20"/>
        </w:numPr>
      </w:pPr>
      <w:r w:rsidRPr="00373F00">
        <w:t>Using both cameras</w:t>
      </w:r>
    </w:p>
    <w:p w:rsidR="00144497" w:rsidRPr="00373F00" w:rsidRDefault="00144497" w:rsidP="00144497">
      <w:pPr>
        <w:pStyle w:val="ListParagraph"/>
        <w:numPr>
          <w:ilvl w:val="0"/>
          <w:numId w:val="0"/>
        </w:numPr>
        <w:ind w:left="720"/>
        <w:jc w:val="both"/>
      </w:pPr>
      <w:r w:rsidRPr="00373F00">
        <w:t>Vuforia SDK 2.0 lets apps use the front camera on mobile devices, in addition to the rear camera. By supporting all cameras on the mobile device, developers have more flexibility to experiment with new use cases for AR apps.</w:t>
      </w:r>
    </w:p>
    <w:p w:rsidR="00144497" w:rsidRPr="00373F00" w:rsidRDefault="00144497" w:rsidP="00144497">
      <w:pPr>
        <w:pStyle w:val="ListParagraph"/>
        <w:numPr>
          <w:ilvl w:val="0"/>
          <w:numId w:val="0"/>
        </w:numPr>
        <w:ind w:left="720"/>
        <w:jc w:val="both"/>
      </w:pPr>
    </w:p>
    <w:p w:rsidR="00144497" w:rsidRPr="00373F00" w:rsidRDefault="00144497" w:rsidP="00507BF4">
      <w:pPr>
        <w:pStyle w:val="ListParagraph"/>
        <w:numPr>
          <w:ilvl w:val="0"/>
          <w:numId w:val="20"/>
        </w:numPr>
        <w:jc w:val="both"/>
      </w:pPr>
      <w:r w:rsidRPr="00373F00">
        <w:t>Cloud Recognition</w:t>
      </w:r>
      <w:r w:rsidRPr="00373F00">
        <w:rPr>
          <w:rStyle w:val="EndnoteReference"/>
          <w:b/>
          <w:bCs/>
        </w:rPr>
        <w:endnoteReference w:id="24"/>
      </w:r>
    </w:p>
    <w:p w:rsidR="00144497" w:rsidRPr="00373F00" w:rsidRDefault="00144497" w:rsidP="00144497">
      <w:pPr>
        <w:pStyle w:val="ListParagraph"/>
        <w:numPr>
          <w:ilvl w:val="0"/>
          <w:numId w:val="0"/>
        </w:numPr>
        <w:ind w:left="720"/>
        <w:jc w:val="both"/>
      </w:pPr>
      <w:r w:rsidRPr="00373F00">
        <w:t>Today’s Vuforia apps work by recognizing an image from a database of about 100 targets on the device. This works really well for ga</w:t>
      </w:r>
      <w:r w:rsidR="006A03C1" w:rsidRPr="00373F00">
        <w:t>mes and small branded campaigns.</w:t>
      </w:r>
      <w:r w:rsidRPr="00373F00">
        <w:t xml:space="preserve"> However, retailer</w:t>
      </w:r>
      <w:r w:rsidR="006A03C1" w:rsidRPr="00373F00">
        <w:t>s</w:t>
      </w:r>
      <w:r w:rsidRPr="00373F00">
        <w:t xml:space="preserve"> or publisher</w:t>
      </w:r>
      <w:r w:rsidR="006A03C1" w:rsidRPr="00373F00">
        <w:t>s</w:t>
      </w:r>
      <w:r w:rsidRPr="00373F00">
        <w:t xml:space="preserve"> of magazines, catalogues, newspapers or oth</w:t>
      </w:r>
      <w:r w:rsidR="006A03C1" w:rsidRPr="00373F00">
        <w:t>er print media</w:t>
      </w:r>
      <w:r w:rsidRPr="00373F00">
        <w:t xml:space="preserve"> have thousands or tens of thousands images. Just too many images are changing too often to have everything on the device. Developers can build AR apps that work against databases in the cloud with over a million images each. The Vuforia Web Services (VWS) provide RESTful APIs that allow applications to efficiently manage large volume databases. With these APIs, app developers can seamlessly integrate VWS into their own content management systems.</w:t>
      </w:r>
    </w:p>
    <w:p w:rsidR="00144497" w:rsidRPr="00373F00" w:rsidRDefault="00144497" w:rsidP="00144497">
      <w:pPr>
        <w:pStyle w:val="ListParagraph"/>
        <w:numPr>
          <w:ilvl w:val="0"/>
          <w:numId w:val="0"/>
        </w:numPr>
        <w:ind w:left="360"/>
        <w:jc w:val="both"/>
      </w:pPr>
    </w:p>
    <w:p w:rsidR="00144497" w:rsidRPr="00373F00" w:rsidRDefault="00144497" w:rsidP="00507BF4">
      <w:pPr>
        <w:pStyle w:val="ListParagraph"/>
        <w:numPr>
          <w:ilvl w:val="0"/>
          <w:numId w:val="20"/>
        </w:numPr>
        <w:jc w:val="both"/>
      </w:pPr>
      <w:r w:rsidRPr="00373F00">
        <w:t>User-defined targets</w:t>
      </w:r>
    </w:p>
    <w:p w:rsidR="00144497" w:rsidRPr="00373F00" w:rsidRDefault="00144497" w:rsidP="00144497">
      <w:pPr>
        <w:pStyle w:val="ListParagraph"/>
        <w:numPr>
          <w:ilvl w:val="0"/>
          <w:numId w:val="0"/>
        </w:numPr>
        <w:ind w:left="720"/>
        <w:jc w:val="both"/>
      </w:pPr>
      <w:r w:rsidRPr="00373F00">
        <w:t>Vuforia SDK 2.0 allows end users to play their AR games “anytime anywhere” by eliminating the reliance on pre-determined targets that a developer has to pick, instead enabling end users to select their own image targets from everyday objects like books, magazines and photos. It is as easy as taking a picture and creating a target, thus removing the need for an end user to carry around the target required for the AR game.</w:t>
      </w:r>
    </w:p>
    <w:p w:rsidR="00144497" w:rsidRPr="00373F00" w:rsidRDefault="00144497" w:rsidP="00144497">
      <w:pPr>
        <w:pStyle w:val="ListParagraph"/>
        <w:numPr>
          <w:ilvl w:val="0"/>
          <w:numId w:val="0"/>
        </w:numPr>
        <w:ind w:left="720"/>
        <w:jc w:val="both"/>
      </w:pPr>
    </w:p>
    <w:p w:rsidR="00144497" w:rsidRPr="00373F00" w:rsidRDefault="00144497" w:rsidP="00507BF4">
      <w:pPr>
        <w:pStyle w:val="ListParagraph"/>
        <w:numPr>
          <w:ilvl w:val="0"/>
          <w:numId w:val="20"/>
        </w:numPr>
        <w:jc w:val="both"/>
      </w:pPr>
      <w:r w:rsidRPr="00373F00">
        <w:t>Support for Play Mode for Unity</w:t>
      </w:r>
    </w:p>
    <w:p w:rsidR="00144497" w:rsidRPr="00373F00" w:rsidRDefault="00144497" w:rsidP="00144497">
      <w:pPr>
        <w:pStyle w:val="ListParagraph"/>
        <w:numPr>
          <w:ilvl w:val="0"/>
          <w:numId w:val="0"/>
        </w:numPr>
        <w:ind w:left="720"/>
        <w:jc w:val="both"/>
      </w:pPr>
      <w:r w:rsidRPr="00373F00">
        <w:t xml:space="preserve">Vuforia </w:t>
      </w:r>
      <w:r w:rsidR="006A03C1" w:rsidRPr="00373F00">
        <w:t>also</w:t>
      </w:r>
      <w:r w:rsidRPr="00373F00">
        <w:t xml:space="preserve"> supports Play Mode for Unity. </w:t>
      </w:r>
      <w:r w:rsidR="006A03C1" w:rsidRPr="00373F00">
        <w:t xml:space="preserve">The </w:t>
      </w:r>
      <w:r w:rsidRPr="00373F00">
        <w:t xml:space="preserve">webcam APIs </w:t>
      </w:r>
      <w:r w:rsidR="006A03C1" w:rsidRPr="00373F00">
        <w:t xml:space="preserve">were updated </w:t>
      </w:r>
      <w:r w:rsidRPr="00373F00">
        <w:t xml:space="preserve">to activate </w:t>
      </w:r>
      <w:r w:rsidR="006A03C1" w:rsidRPr="00373F00">
        <w:t>the</w:t>
      </w:r>
      <w:r w:rsidRPr="00373F00">
        <w:t xml:space="preserve"> PC’s camera or USB webcam from inside the Unity Editor and let it see the real-world image you are building on. As </w:t>
      </w:r>
      <w:r w:rsidR="006A03C1" w:rsidRPr="00373F00">
        <w:t xml:space="preserve">a developer builds an </w:t>
      </w:r>
      <w:r w:rsidRPr="00373F00">
        <w:t xml:space="preserve">app in Unity, </w:t>
      </w:r>
      <w:r w:rsidR="006A03C1" w:rsidRPr="00373F00">
        <w:t xml:space="preserve">he </w:t>
      </w:r>
      <w:r w:rsidRPr="00373F00">
        <w:t xml:space="preserve">can move back and forth between the real and virtual worlds and debug directly in the Unity Editor. </w:t>
      </w:r>
    </w:p>
    <w:p w:rsidR="006A03C1" w:rsidRPr="00373F00" w:rsidRDefault="006A03C1" w:rsidP="00144497">
      <w:pPr>
        <w:pStyle w:val="ListParagraph"/>
        <w:numPr>
          <w:ilvl w:val="0"/>
          <w:numId w:val="0"/>
        </w:numPr>
        <w:ind w:left="720"/>
        <w:jc w:val="both"/>
      </w:pPr>
    </w:p>
    <w:p w:rsidR="0050313D" w:rsidRPr="00373F00" w:rsidRDefault="006A03C1" w:rsidP="006A03C1">
      <w:pPr>
        <w:ind w:firstLine="709"/>
        <w:jc w:val="both"/>
      </w:pPr>
      <w:r w:rsidRPr="00373F00">
        <w:t>The Vuforia ecosystem has 60,000+ developers in 130 countries with 4,300+ commercial apps in distribution</w:t>
      </w:r>
      <w:r w:rsidRPr="00373F00">
        <w:rPr>
          <w:rStyle w:val="EndnoteReference"/>
        </w:rPr>
        <w:endnoteReference w:id="25"/>
      </w:r>
      <w:r w:rsidRPr="00373F00">
        <w:t xml:space="preserve">. </w:t>
      </w:r>
    </w:p>
    <w:p w:rsidR="0050313D" w:rsidRPr="00373F00" w:rsidRDefault="0050313D" w:rsidP="0050313D">
      <w:pPr>
        <w:pStyle w:val="Heading3"/>
      </w:pPr>
      <w:bookmarkStart w:id="23" w:name="_Toc359552280"/>
      <w:r w:rsidRPr="00373F00">
        <w:t>Wikitude</w:t>
      </w:r>
      <w:bookmarkEnd w:id="23"/>
    </w:p>
    <w:p w:rsidR="0050313D" w:rsidRPr="00373F00" w:rsidRDefault="00786CC7" w:rsidP="00191154">
      <w:pPr>
        <w:pStyle w:val="Heading4"/>
        <w:ind w:left="709"/>
      </w:pPr>
      <w:r w:rsidRPr="00373F00">
        <w:t>AR Browser</w:t>
      </w:r>
    </w:p>
    <w:p w:rsidR="00737ADA" w:rsidRDefault="00F0082F" w:rsidP="005911D0">
      <w:pPr>
        <w:ind w:left="709" w:firstLine="709"/>
        <w:jc w:val="both"/>
      </w:pPr>
      <w:r w:rsidRPr="00373F00">
        <w:t xml:space="preserve">This </w:t>
      </w:r>
      <w:r w:rsidR="004A5E43" w:rsidRPr="00373F00">
        <w:t>application</w:t>
      </w:r>
      <w:r w:rsidR="00E333E7" w:rsidRPr="00373F00">
        <w:t xml:space="preserve">, </w:t>
      </w:r>
      <w:r w:rsidR="00925E69" w:rsidRPr="00373F00">
        <w:t xml:space="preserve">looking just like a </w:t>
      </w:r>
      <w:r w:rsidR="00E333E7" w:rsidRPr="00373F00">
        <w:t>regular web browser,</w:t>
      </w:r>
      <w:r w:rsidR="004A5E43" w:rsidRPr="00373F00">
        <w:t xml:space="preserve"> handles all the AR-related tasks</w:t>
      </w:r>
      <w:r w:rsidR="00E333E7" w:rsidRPr="00373F00">
        <w:t xml:space="preserve"> and runs the ARchitect-enabled web application inside it.</w:t>
      </w:r>
      <w:r w:rsidR="004A5E43" w:rsidRPr="00373F00">
        <w:t xml:space="preserve"> </w:t>
      </w:r>
      <w:r w:rsidRPr="00373F00">
        <w:t xml:space="preserve">It is a native application running on the device thus it has full access to all the computing power and the needed hardware of the device. </w:t>
      </w:r>
      <w:r w:rsidR="00E333E7" w:rsidRPr="00373F00">
        <w:t xml:space="preserve">By </w:t>
      </w:r>
      <w:r w:rsidR="004A5E43" w:rsidRPr="00373F00">
        <w:t>processing the video stream captured from the device’</w:t>
      </w:r>
      <w:r w:rsidR="00E333E7" w:rsidRPr="00373F00">
        <w:t>s camera it performs the following operations on the frames:</w:t>
      </w:r>
    </w:p>
    <w:p w:rsidR="00737ADA" w:rsidRDefault="00737ADA" w:rsidP="00737ADA">
      <w:r>
        <w:br w:type="page"/>
      </w:r>
    </w:p>
    <w:p w:rsidR="00E333E7" w:rsidRPr="00373F00" w:rsidRDefault="004A5E43" w:rsidP="00507BF4">
      <w:pPr>
        <w:pStyle w:val="ListParagraph"/>
        <w:numPr>
          <w:ilvl w:val="0"/>
          <w:numId w:val="28"/>
        </w:numPr>
        <w:ind w:left="1429"/>
      </w:pPr>
      <w:r w:rsidRPr="00373F00">
        <w:lastRenderedPageBreak/>
        <w:t>feature detection</w:t>
      </w:r>
      <w:r w:rsidR="00E333E7" w:rsidRPr="00373F00">
        <w:t>;</w:t>
      </w:r>
    </w:p>
    <w:p w:rsidR="00E333E7" w:rsidRPr="00373F00" w:rsidRDefault="00E333E7" w:rsidP="00507BF4">
      <w:pPr>
        <w:pStyle w:val="ListParagraph"/>
        <w:numPr>
          <w:ilvl w:val="0"/>
          <w:numId w:val="28"/>
        </w:numPr>
        <w:ind w:left="1429"/>
        <w:jc w:val="both"/>
      </w:pPr>
      <w:r w:rsidRPr="00373F00">
        <w:t>feature matching between the output of step 1 and the custom dataset provided by the web application (that defines one or more image targets)</w:t>
      </w:r>
      <w:r w:rsidR="000D3E3C">
        <w:t>;</w:t>
      </w:r>
    </w:p>
    <w:p w:rsidR="004A5E43" w:rsidRPr="00373F00" w:rsidRDefault="00E333E7" w:rsidP="00507BF4">
      <w:pPr>
        <w:pStyle w:val="ListParagraph"/>
        <w:numPr>
          <w:ilvl w:val="0"/>
          <w:numId w:val="28"/>
        </w:numPr>
        <w:ind w:left="1429"/>
        <w:jc w:val="both"/>
      </w:pPr>
      <w:r w:rsidRPr="00373F00">
        <w:t xml:space="preserve">feature </w:t>
      </w:r>
      <w:r w:rsidR="004A5E43" w:rsidRPr="00373F00">
        <w:t>tracking</w:t>
      </w:r>
      <w:r w:rsidRPr="00373F00">
        <w:t xml:space="preserve"> and content rendering at the appropriate coordinates</w:t>
      </w:r>
      <w:r w:rsidR="0076761B">
        <w:t>;</w:t>
      </w:r>
    </w:p>
    <w:p w:rsidR="00925E69" w:rsidRPr="00373F00" w:rsidRDefault="00925E69" w:rsidP="00CE799C">
      <w:pPr>
        <w:ind w:left="709"/>
        <w:jc w:val="both"/>
      </w:pPr>
      <w:r w:rsidRPr="00373F00">
        <w:t>Similar applications:</w:t>
      </w:r>
    </w:p>
    <w:p w:rsidR="00925E69" w:rsidRPr="00373F00" w:rsidRDefault="00925E69" w:rsidP="00507BF4">
      <w:pPr>
        <w:pStyle w:val="ListParagraph"/>
        <w:numPr>
          <w:ilvl w:val="0"/>
          <w:numId w:val="36"/>
        </w:numPr>
        <w:ind w:left="1429"/>
        <w:jc w:val="both"/>
      </w:pPr>
      <w:r w:rsidRPr="00373F00">
        <w:rPr>
          <w:rStyle w:val="SubtleEmphasis"/>
        </w:rPr>
        <w:t>SREngine</w:t>
      </w:r>
      <w:r w:rsidRPr="00373F00">
        <w:t xml:space="preserve"> – does scene recognition (architecture, streets, posters, rooms, etc.)</w:t>
      </w:r>
      <w:r w:rsidR="000D3E3C">
        <w:t>;</w:t>
      </w:r>
    </w:p>
    <w:p w:rsidR="00925E69" w:rsidRPr="00373F00" w:rsidRDefault="00925E69" w:rsidP="00507BF4">
      <w:pPr>
        <w:pStyle w:val="ListParagraph"/>
        <w:numPr>
          <w:ilvl w:val="0"/>
          <w:numId w:val="36"/>
        </w:numPr>
        <w:ind w:left="1429"/>
        <w:jc w:val="both"/>
      </w:pPr>
      <w:r w:rsidRPr="00373F00">
        <w:rPr>
          <w:rStyle w:val="SubtleEmphasis"/>
        </w:rPr>
        <w:t>Junaio</w:t>
      </w:r>
      <w:r w:rsidRPr="00373F00">
        <w:t xml:space="preserve"> and </w:t>
      </w:r>
      <w:r w:rsidRPr="00373F00">
        <w:rPr>
          <w:rStyle w:val="SubtleEmphasis"/>
        </w:rPr>
        <w:t xml:space="preserve">Layar </w:t>
      </w:r>
      <w:r w:rsidRPr="00373F00">
        <w:t>acts too like a “browser” of the real world for augmented content; the striking difference between these and Wikitude is how custom content is added and displayed.</w:t>
      </w:r>
    </w:p>
    <w:p w:rsidR="0050313D" w:rsidRPr="00373F00" w:rsidRDefault="0050313D" w:rsidP="00CE799C">
      <w:pPr>
        <w:pStyle w:val="Heading4"/>
        <w:ind w:left="709"/>
        <w:jc w:val="both"/>
      </w:pPr>
      <w:r w:rsidRPr="00373F00">
        <w:t>ARchitect</w:t>
      </w:r>
    </w:p>
    <w:p w:rsidR="001E4F2E" w:rsidRPr="00373F00" w:rsidRDefault="00F0082F" w:rsidP="00CE799C">
      <w:pPr>
        <w:ind w:left="709" w:firstLine="709"/>
        <w:jc w:val="both"/>
      </w:pPr>
      <w:r w:rsidRPr="00373F00">
        <w:t xml:space="preserve">The </w:t>
      </w:r>
      <w:r w:rsidR="0050313D" w:rsidRPr="00373F00">
        <w:t xml:space="preserve">ARchitect </w:t>
      </w:r>
      <w:r w:rsidR="00373F00">
        <w:t xml:space="preserve">library </w:t>
      </w:r>
      <w:r w:rsidR="00E333E7" w:rsidRPr="00373F00">
        <w:t xml:space="preserve">is the link between the native Browser application </w:t>
      </w:r>
      <w:r w:rsidRPr="00373F00">
        <w:t xml:space="preserve">and the web application, providing full control over the AR engine through a </w:t>
      </w:r>
      <w:r w:rsidR="0050313D" w:rsidRPr="00373F00">
        <w:t>JavaScript API</w:t>
      </w:r>
      <w:r w:rsidR="0050313D" w:rsidRPr="00373F00">
        <w:rPr>
          <w:rStyle w:val="EndnoteReference"/>
          <w:bCs/>
        </w:rPr>
        <w:endnoteReference w:id="26"/>
      </w:r>
      <w:r w:rsidR="0050313D" w:rsidRPr="00373F00">
        <w:t>.</w:t>
      </w:r>
      <w:r w:rsidR="00F80AD9" w:rsidRPr="00373F00">
        <w:t xml:space="preserve"> This API is loaded inside the web application </w:t>
      </w:r>
      <w:r w:rsidR="00312637">
        <w:t>through</w:t>
      </w:r>
      <w:r w:rsidR="00F80AD9" w:rsidRPr="00373F00">
        <w:t xml:space="preserve"> a script: </w:t>
      </w:r>
    </w:p>
    <w:p w:rsidR="00373F00" w:rsidRPr="009B4991" w:rsidRDefault="00373F00" w:rsidP="00373F00">
      <w:pPr>
        <w:ind w:left="709" w:firstLine="709"/>
        <w:jc w:val="both"/>
        <w:rPr>
          <w:rFonts w:ascii="Arial" w:hAnsi="Arial" w:cs="Arial"/>
          <w:i/>
          <w:sz w:val="22"/>
          <w:szCs w:val="22"/>
        </w:rPr>
      </w:pPr>
      <w:r w:rsidRPr="009B4991">
        <w:rPr>
          <w:rFonts w:ascii="Arial" w:hAnsi="Arial" w:cs="Arial"/>
          <w:i/>
          <w:sz w:val="22"/>
          <w:szCs w:val="22"/>
        </w:rPr>
        <w:t>&lt;script src=”architect://architect.js”&gt;&lt;/script&gt;</w:t>
      </w:r>
    </w:p>
    <w:p w:rsidR="00373F00" w:rsidRDefault="00373F00" w:rsidP="00373F00">
      <w:pPr>
        <w:ind w:firstLine="709"/>
        <w:jc w:val="both"/>
      </w:pPr>
      <w:r>
        <w:t xml:space="preserve">For debugging purposes the </w:t>
      </w:r>
      <w:r w:rsidRPr="00373F00">
        <w:t>ARchitect Desktop Engine</w:t>
      </w:r>
      <w:r>
        <w:t xml:space="preserve"> </w:t>
      </w:r>
      <w:r w:rsidR="00CB50DA">
        <w:t xml:space="preserve">library </w:t>
      </w:r>
      <w:r>
        <w:t>can be loaded as well:</w:t>
      </w:r>
    </w:p>
    <w:p w:rsidR="00815B34" w:rsidRDefault="00373F00" w:rsidP="00373F00">
      <w:pPr>
        <w:ind w:left="709" w:firstLine="709"/>
        <w:jc w:val="both"/>
        <w:rPr>
          <w:rFonts w:ascii="Arial" w:hAnsi="Arial" w:cs="Arial"/>
          <w:i/>
        </w:rPr>
      </w:pPr>
      <w:r w:rsidRPr="00373F00">
        <w:rPr>
          <w:rFonts w:ascii="Arial" w:hAnsi="Arial" w:cs="Arial"/>
          <w:i/>
        </w:rPr>
        <w:t>&lt;script type=”text/javascript” src=”ade.js” &gt;&lt;/script&gt;</w:t>
      </w:r>
    </w:p>
    <w:p w:rsidR="009B4991" w:rsidRPr="009B4991" w:rsidRDefault="009B4991" w:rsidP="009B4991">
      <w:pPr>
        <w:ind w:firstLine="709"/>
        <w:jc w:val="both"/>
      </w:pPr>
      <w:r>
        <w:t>Tracking initialization:</w:t>
      </w:r>
    </w:p>
    <w:p w:rsidR="009B4991" w:rsidRPr="009B4991" w:rsidRDefault="009B4991" w:rsidP="009B4991">
      <w:pPr>
        <w:spacing w:after="0"/>
        <w:ind w:left="709" w:firstLine="709"/>
        <w:jc w:val="both"/>
        <w:rPr>
          <w:rFonts w:ascii="Arial" w:hAnsi="Arial" w:cs="Arial"/>
          <w:i/>
          <w:sz w:val="22"/>
          <w:szCs w:val="22"/>
        </w:rPr>
      </w:pPr>
      <w:r>
        <w:rPr>
          <w:rFonts w:ascii="Arial" w:hAnsi="Arial" w:cs="Arial"/>
          <w:i/>
          <w:sz w:val="22"/>
          <w:szCs w:val="22"/>
        </w:rPr>
        <w:t>var tracker</w:t>
      </w:r>
      <w:r w:rsidRPr="009B4991">
        <w:rPr>
          <w:rFonts w:ascii="Arial" w:hAnsi="Arial" w:cs="Arial"/>
          <w:i/>
          <w:sz w:val="22"/>
          <w:szCs w:val="22"/>
        </w:rPr>
        <w:t xml:space="preserve"> = new AR.Tracker("http://myserver.com/patternset1.zip", {</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 xml:space="preserve">  onDisabled: function () {</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 xml:space="preserve">    //tracker has been disabled by the system</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 xml:space="preserve">  }</w:t>
      </w:r>
    </w:p>
    <w:p w:rsidR="009B4991" w:rsidRDefault="009B4991" w:rsidP="009B4991">
      <w:pPr>
        <w:ind w:left="709" w:firstLine="709"/>
        <w:jc w:val="both"/>
      </w:pPr>
      <w:r w:rsidRPr="009B4991">
        <w:rPr>
          <w:rFonts w:ascii="Arial" w:hAnsi="Arial" w:cs="Arial"/>
          <w:i/>
          <w:sz w:val="22"/>
          <w:szCs w:val="22"/>
        </w:rPr>
        <w:t>});</w:t>
      </w:r>
      <w:r w:rsidRPr="009B4991">
        <w:t xml:space="preserve"> </w:t>
      </w:r>
    </w:p>
    <w:p w:rsidR="009B4991" w:rsidRDefault="009B4991" w:rsidP="009B4991">
      <w:pPr>
        <w:ind w:firstLine="709"/>
        <w:jc w:val="both"/>
      </w:pPr>
      <w:r>
        <w:t xml:space="preserve">Generate a graphic with </w:t>
      </w:r>
      <w:r w:rsidR="005768CD">
        <w:t xml:space="preserve">a </w:t>
      </w:r>
      <w:r>
        <w:t>size relative to both the target size and the distance from camera to the target:</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 a circle used for representation</w:t>
      </w:r>
    </w:p>
    <w:p w:rsidR="009B4991" w:rsidRPr="009B4991" w:rsidRDefault="009B4991" w:rsidP="009B4991">
      <w:pPr>
        <w:ind w:left="709" w:firstLine="709"/>
        <w:jc w:val="both"/>
        <w:rPr>
          <w:rFonts w:ascii="Arial" w:hAnsi="Arial" w:cs="Arial"/>
          <w:i/>
          <w:sz w:val="22"/>
          <w:szCs w:val="22"/>
        </w:rPr>
      </w:pPr>
      <w:r w:rsidRPr="009B4991">
        <w:rPr>
          <w:rFonts w:ascii="Arial" w:hAnsi="Arial" w:cs="Arial"/>
          <w:i/>
          <w:sz w:val="22"/>
          <w:szCs w:val="22"/>
        </w:rPr>
        <w:t>var circle = new AR.Circle(5);</w:t>
      </w:r>
    </w:p>
    <w:p w:rsidR="009B4991" w:rsidRDefault="009B4991" w:rsidP="009B4991">
      <w:pPr>
        <w:ind w:firstLine="709"/>
        <w:jc w:val="both"/>
      </w:pPr>
      <w:r>
        <w:t>Start to track a specific target and overlay the generated graphic</w:t>
      </w:r>
      <w:r w:rsidRPr="009B4991">
        <w:t>:</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 a Trackable2DObject using the "car" target in the tracker, using the circle as the digital representation.</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var trackable2DObject = new AR.Trackable2DObject(tracker, "car", {</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 xml:space="preserve">  drawables : { cam : circle }</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w:t>
      </w:r>
    </w:p>
    <w:p w:rsidR="009B4991" w:rsidRDefault="009B4991">
      <w:pPr>
        <w:spacing w:line="252" w:lineRule="auto"/>
        <w:rPr>
          <w:rFonts w:ascii="Arial" w:eastAsiaTheme="majorEastAsia" w:hAnsi="Arial" w:cstheme="majorBidi"/>
          <w:b/>
          <w:smallCaps/>
          <w:sz w:val="28"/>
        </w:rPr>
      </w:pPr>
      <w:r>
        <w:br w:type="page"/>
      </w:r>
    </w:p>
    <w:p w:rsidR="00F07A6D" w:rsidRPr="00373F00" w:rsidRDefault="00F07A6D" w:rsidP="004730E5">
      <w:pPr>
        <w:pStyle w:val="Heading3"/>
        <w:spacing w:after="240"/>
      </w:pPr>
      <w:bookmarkStart w:id="24" w:name="_Toc359552281"/>
      <w:r w:rsidRPr="00373F00">
        <w:lastRenderedPageBreak/>
        <w:t>Lungo</w:t>
      </w:r>
      <w:r w:rsidR="008C4B1A" w:rsidRPr="00373F00">
        <w:t>.js</w:t>
      </w:r>
      <w:r w:rsidRPr="00373F00">
        <w:t xml:space="preserve"> Framework</w:t>
      </w:r>
      <w:bookmarkEnd w:id="24"/>
    </w:p>
    <w:p w:rsidR="005D6FA3" w:rsidRPr="00373F00" w:rsidRDefault="008C4B1A" w:rsidP="00B45DA1">
      <w:pPr>
        <w:ind w:firstLine="709"/>
        <w:jc w:val="both"/>
      </w:pPr>
      <w:r w:rsidRPr="00373F00">
        <w:t xml:space="preserve">Lungo.js </w:t>
      </w:r>
      <w:r w:rsidR="00DF0B44" w:rsidRPr="00373F00">
        <w:t>is a framework for developers who want to design, build and share cross device applications.</w:t>
      </w:r>
    </w:p>
    <w:p w:rsidR="00DF0B44" w:rsidRPr="00373F00" w:rsidRDefault="00DF0B44" w:rsidP="00F55AA1">
      <w:pPr>
        <w:pStyle w:val="Heading5"/>
      </w:pPr>
      <w:r w:rsidRPr="00373F00">
        <w:t>Features:</w:t>
      </w:r>
    </w:p>
    <w:p w:rsidR="00DF0B44" w:rsidRPr="00373F00" w:rsidRDefault="00DF0B44" w:rsidP="00507BF4">
      <w:pPr>
        <w:pStyle w:val="ListParagraph"/>
        <w:numPr>
          <w:ilvl w:val="0"/>
          <w:numId w:val="15"/>
        </w:numPr>
        <w:jc w:val="both"/>
      </w:pPr>
      <w:r w:rsidRPr="00373F00">
        <w:rPr>
          <w:rStyle w:val="Emphasis"/>
        </w:rPr>
        <w:t>Optimized Apps</w:t>
      </w:r>
      <w:r w:rsidRPr="00373F00">
        <w:t xml:space="preserve">: Lungo </w:t>
      </w:r>
      <w:r w:rsidR="00C22041" w:rsidRPr="00373F00">
        <w:t>is based on</w:t>
      </w:r>
      <w:r w:rsidRPr="00373F00">
        <w:t xml:space="preserve"> open web standards, such as HTML5, CSS3 and JavaScript. </w:t>
      </w:r>
    </w:p>
    <w:p w:rsidR="00C22041" w:rsidRPr="00373F00" w:rsidRDefault="00C22041" w:rsidP="00507BF4">
      <w:pPr>
        <w:pStyle w:val="ListParagraph"/>
        <w:numPr>
          <w:ilvl w:val="0"/>
          <w:numId w:val="15"/>
        </w:numPr>
        <w:jc w:val="both"/>
      </w:pPr>
      <w:r w:rsidRPr="00373F00">
        <w:rPr>
          <w:rStyle w:val="SubtleEmphasis"/>
        </w:rPr>
        <w:t>Powerful JavaScript API</w:t>
      </w:r>
      <w:r w:rsidRPr="00373F00">
        <w:t>: A well-documented, robust JavaScript API offers complete control of the app; Lungo.js is modular and completely customizable</w:t>
      </w:r>
    </w:p>
    <w:p w:rsidR="00346660" w:rsidRDefault="00C22041" w:rsidP="00507BF4">
      <w:pPr>
        <w:pStyle w:val="ListParagraph"/>
        <w:numPr>
          <w:ilvl w:val="0"/>
          <w:numId w:val="15"/>
        </w:numPr>
        <w:jc w:val="both"/>
      </w:pPr>
      <w:r w:rsidRPr="00373F00">
        <w:rPr>
          <w:rStyle w:val="SubtleEmphasis"/>
        </w:rPr>
        <w:t>Multi-Device full support</w:t>
      </w:r>
      <w:r w:rsidRPr="00373F00">
        <w:t xml:space="preserve">: creating apps for each platform is difficult and the arrival of new devices does not make it easier. Lungo will suit all of them creating a unique and amazing UX. </w:t>
      </w:r>
      <w:r w:rsidR="00414A9C" w:rsidRPr="00373F00">
        <w:t>The applica</w:t>
      </w:r>
      <w:r w:rsidRPr="00373F00">
        <w:t>tions created with it work</w:t>
      </w:r>
      <w:r w:rsidR="00414A9C" w:rsidRPr="00373F00">
        <w:t xml:space="preserve"> in all of the popular platforms (</w:t>
      </w:r>
      <w:r w:rsidRPr="00373F00">
        <w:t>iOS / Android / Blackberry / FirefoxOS</w:t>
      </w:r>
      <w:r w:rsidR="00414A9C" w:rsidRPr="00373F00">
        <w:t>).</w:t>
      </w:r>
      <w:r w:rsidR="00CD6690" w:rsidRPr="00373F00">
        <w:t xml:space="preserve"> Lungo provides a consistent browser environment across mobile, TV’s and desktop devices.</w:t>
      </w:r>
    </w:p>
    <w:p w:rsidR="00414A9C" w:rsidRPr="00373F00" w:rsidRDefault="00414A9C" w:rsidP="00507BF4">
      <w:pPr>
        <w:pStyle w:val="ListParagraph"/>
        <w:numPr>
          <w:ilvl w:val="0"/>
          <w:numId w:val="15"/>
        </w:numPr>
        <w:jc w:val="both"/>
      </w:pPr>
      <w:r w:rsidRPr="00373F00">
        <w:t xml:space="preserve">It has support for </w:t>
      </w:r>
      <w:r w:rsidR="00346660">
        <w:t xml:space="preserve">numerous </w:t>
      </w:r>
      <w:r w:rsidRPr="00373F00">
        <w:t>touch events like tap, double-tap or swipe and does not use images (the icons</w:t>
      </w:r>
      <w:r w:rsidR="00346660">
        <w:t xml:space="preserve"> are obtained with a special font</w:t>
      </w:r>
      <w:r w:rsidRPr="00373F00">
        <w:t>)</w:t>
      </w:r>
      <w:r w:rsidR="00346660">
        <w:t>.</w:t>
      </w:r>
    </w:p>
    <w:p w:rsidR="0088334E" w:rsidRPr="00373F00" w:rsidRDefault="0088334E" w:rsidP="00B45DA1">
      <w:pPr>
        <w:pStyle w:val="Heading3"/>
        <w:spacing w:after="240"/>
        <w:jc w:val="both"/>
      </w:pPr>
      <w:bookmarkStart w:id="25" w:name="_Toc359552282"/>
      <w:r w:rsidRPr="00373F00">
        <w:t>CouchDB</w:t>
      </w:r>
      <w:r w:rsidR="00A311B0" w:rsidRPr="00373F00">
        <w:rPr>
          <w:rStyle w:val="EndnoteReference"/>
        </w:rPr>
        <w:endnoteReference w:id="27"/>
      </w:r>
      <w:bookmarkEnd w:id="25"/>
    </w:p>
    <w:p w:rsidR="00B56839" w:rsidRPr="00373F00" w:rsidRDefault="00B56839" w:rsidP="00E332D2">
      <w:pPr>
        <w:ind w:firstLine="709"/>
        <w:jc w:val="both"/>
      </w:pPr>
      <w:r w:rsidRPr="00373F00">
        <w:t xml:space="preserve">CouchDB is a database that </w:t>
      </w:r>
      <w:r w:rsidR="00A97426" w:rsidRPr="00373F00">
        <w:t>“</w:t>
      </w:r>
      <w:r w:rsidRPr="00373F00">
        <w:t>completely embraces the web</w:t>
      </w:r>
      <w:r w:rsidR="00A97426" w:rsidRPr="00373F00">
        <w:t>”</w:t>
      </w:r>
      <w:r w:rsidRPr="00373F00">
        <w:t xml:space="preserve">. </w:t>
      </w:r>
      <w:r w:rsidR="00A311B0" w:rsidRPr="00373F00">
        <w:t>It s</w:t>
      </w:r>
      <w:r w:rsidRPr="00373F00">
        <w:t>tore</w:t>
      </w:r>
      <w:r w:rsidR="00A311B0" w:rsidRPr="00373F00">
        <w:t>s</w:t>
      </w:r>
      <w:r w:rsidRPr="00373F00">
        <w:t xml:space="preserve"> </w:t>
      </w:r>
      <w:r w:rsidR="00A311B0" w:rsidRPr="00373F00">
        <w:t>data with JSON documents and allows a</w:t>
      </w:r>
      <w:r w:rsidRPr="00373F00">
        <w:t xml:space="preserve">ccess </w:t>
      </w:r>
      <w:r w:rsidR="00A311B0" w:rsidRPr="00373F00">
        <w:t xml:space="preserve">to them by using any </w:t>
      </w:r>
      <w:r w:rsidRPr="00373F00">
        <w:t xml:space="preserve">web browser, via HTTP. </w:t>
      </w:r>
      <w:r w:rsidR="00A311B0" w:rsidRPr="00373F00">
        <w:t>By using JavaScript alone developers can q</w:t>
      </w:r>
      <w:r w:rsidRPr="00373F00">
        <w:t xml:space="preserve">uery, combine, and transform documents. CouchDB works well with modern web and mobile apps. You can even serve web apps directly out of CouchDB. </w:t>
      </w:r>
      <w:r w:rsidR="006477D1" w:rsidRPr="00373F00">
        <w:t>Developers</w:t>
      </w:r>
      <w:r w:rsidRPr="00373F00">
        <w:t xml:space="preserve"> can distribute </w:t>
      </w:r>
      <w:r w:rsidR="006477D1" w:rsidRPr="00373F00">
        <w:t xml:space="preserve">their </w:t>
      </w:r>
      <w:r w:rsidRPr="00373F00">
        <w:t xml:space="preserve">data or </w:t>
      </w:r>
      <w:r w:rsidR="006477D1" w:rsidRPr="00373F00">
        <w:t xml:space="preserve">their </w:t>
      </w:r>
      <w:r w:rsidRPr="00373F00">
        <w:t>apps efficiently using CouchDB’s incremental replication. CouchDB supports master-master setups with automatic conflict detection.</w:t>
      </w:r>
    </w:p>
    <w:p w:rsidR="00B56839" w:rsidRPr="00373F00" w:rsidRDefault="00B56839" w:rsidP="00F92111">
      <w:pPr>
        <w:ind w:firstLine="709"/>
        <w:jc w:val="both"/>
      </w:pPr>
      <w:r w:rsidRPr="00373F00">
        <w:t>CouchDB comes with a suite of features, such as on-the-fly document transformation and real-time change notifications, that makes web app development a breeze. It even comes with an easy to use web administration console</w:t>
      </w:r>
      <w:r w:rsidR="00D86958" w:rsidRPr="00373F00">
        <w:t xml:space="preserve"> that is </w:t>
      </w:r>
      <w:r w:rsidRPr="00373F00">
        <w:t>served up directly out of CouchD</w:t>
      </w:r>
      <w:r w:rsidR="00D86958" w:rsidRPr="00373F00">
        <w:t>B.</w:t>
      </w:r>
      <w:r w:rsidRPr="00373F00">
        <w:t xml:space="preserve"> </w:t>
      </w:r>
      <w:r w:rsidR="00D86958" w:rsidRPr="00373F00">
        <w:t xml:space="preserve">The system was designed with </w:t>
      </w:r>
      <w:r w:rsidRPr="00373F00">
        <w:t>distributed scaling</w:t>
      </w:r>
      <w:r w:rsidR="00D86958" w:rsidRPr="00373F00">
        <w:t xml:space="preserve"> in mind, as</w:t>
      </w:r>
      <w:r w:rsidRPr="00373F00">
        <w:t xml:space="preserve"> is highly available and partition tolerant, but also eventually consistent. CouchDB has a fault-tolerant storage engine that puts the safety of </w:t>
      </w:r>
      <w:r w:rsidR="00D86958" w:rsidRPr="00373F00">
        <w:t xml:space="preserve">the </w:t>
      </w:r>
      <w:r w:rsidRPr="00373F00">
        <w:t>data first.</w:t>
      </w:r>
    </w:p>
    <w:p w:rsidR="00F61E88" w:rsidRPr="00373F00" w:rsidRDefault="00F61E88" w:rsidP="00F92111">
      <w:pPr>
        <w:ind w:firstLine="709"/>
        <w:jc w:val="both"/>
      </w:pPr>
      <w:r w:rsidRPr="00373F00">
        <w:t>CouchDB is often categorized as a “NoSQL” database, a term that became increasingly popular in late 2009, and early 2010. While this term is a rather generic characterization of a database, or data store, it does clearly define a break from traditional SQL-based databases. A CouchDB database lacks a schema, or rigid pre-defined data structures such as tables. Data stored in CouchDB is a JSON document(s). The structure of the data, or document(s), can change dynamically to accommodate evolving needs.</w:t>
      </w:r>
    </w:p>
    <w:p w:rsidR="00346660" w:rsidRDefault="00346660">
      <w:pPr>
        <w:spacing w:line="252" w:lineRule="auto"/>
        <w:rPr>
          <w:rFonts w:ascii="Arial" w:eastAsiaTheme="majorEastAsia" w:hAnsi="Arial" w:cstheme="majorBidi"/>
          <w:i/>
          <w:iCs/>
        </w:rPr>
      </w:pPr>
      <w:r>
        <w:br w:type="page"/>
      </w:r>
    </w:p>
    <w:p w:rsidR="009C4CB1" w:rsidRPr="00373F00" w:rsidRDefault="00440F27" w:rsidP="00F55AA1">
      <w:pPr>
        <w:pStyle w:val="Heading5"/>
      </w:pPr>
      <w:r w:rsidRPr="00373F00">
        <w:lastRenderedPageBreak/>
        <w:t>F</w:t>
      </w:r>
      <w:r w:rsidR="00F55AA1" w:rsidRPr="00373F00">
        <w:t>eatures</w:t>
      </w:r>
      <w:r w:rsidRPr="00373F00">
        <w:t>:</w:t>
      </w:r>
    </w:p>
    <w:p w:rsidR="009C4CB1" w:rsidRPr="00373F00" w:rsidRDefault="009C4CB1" w:rsidP="00507BF4">
      <w:pPr>
        <w:pStyle w:val="ListParagraph"/>
        <w:numPr>
          <w:ilvl w:val="0"/>
          <w:numId w:val="40"/>
        </w:numPr>
        <w:spacing w:before="240" w:after="160"/>
        <w:rPr>
          <w:b/>
          <w:bCs/>
        </w:rPr>
      </w:pPr>
      <w:r w:rsidRPr="00373F00">
        <w:rPr>
          <w:b/>
          <w:bCs/>
        </w:rPr>
        <w:t>Views</w:t>
      </w:r>
    </w:p>
    <w:p w:rsidR="009C4CB1" w:rsidRPr="00373F00" w:rsidRDefault="009C4CB1" w:rsidP="00507BF4">
      <w:pPr>
        <w:pStyle w:val="ListParagraph"/>
        <w:numPr>
          <w:ilvl w:val="0"/>
          <w:numId w:val="40"/>
        </w:numPr>
        <w:spacing w:before="240" w:after="160"/>
        <w:rPr>
          <w:b/>
          <w:bCs/>
        </w:rPr>
      </w:pPr>
      <w:r w:rsidRPr="00373F00">
        <w:rPr>
          <w:b/>
          <w:bCs/>
        </w:rPr>
        <w:t>Schema-Free</w:t>
      </w:r>
    </w:p>
    <w:p w:rsidR="009C4CB1" w:rsidRPr="00373F00" w:rsidRDefault="009C4CB1" w:rsidP="00507BF4">
      <w:pPr>
        <w:pStyle w:val="ListParagraph"/>
        <w:numPr>
          <w:ilvl w:val="0"/>
          <w:numId w:val="40"/>
        </w:numPr>
        <w:spacing w:before="240" w:after="160"/>
      </w:pPr>
      <w:r w:rsidRPr="00373F00">
        <w:rPr>
          <w:b/>
          <w:bCs/>
        </w:rPr>
        <w:t>Distributed</w:t>
      </w:r>
      <w:r w:rsidRPr="00373F00">
        <w:t>:</w:t>
      </w:r>
    </w:p>
    <w:p w:rsidR="009C4CB1" w:rsidRPr="00373F00" w:rsidRDefault="009C4CB1" w:rsidP="00507BF4">
      <w:pPr>
        <w:numPr>
          <w:ilvl w:val="1"/>
          <w:numId w:val="20"/>
        </w:numPr>
        <w:spacing w:after="160"/>
      </w:pPr>
      <w:r w:rsidRPr="00373F00">
        <w:t>Master → Slave replication</w:t>
      </w:r>
    </w:p>
    <w:p w:rsidR="009C4CB1" w:rsidRPr="00373F00" w:rsidRDefault="009C4CB1" w:rsidP="00507BF4">
      <w:pPr>
        <w:numPr>
          <w:ilvl w:val="1"/>
          <w:numId w:val="20"/>
        </w:numPr>
        <w:spacing w:after="160"/>
      </w:pPr>
      <w:r w:rsidRPr="00373F00">
        <w:t>Master ↔ Master replication</w:t>
      </w:r>
    </w:p>
    <w:p w:rsidR="009C4CB1" w:rsidRPr="00373F00" w:rsidRDefault="009C4CB1" w:rsidP="00507BF4">
      <w:pPr>
        <w:numPr>
          <w:ilvl w:val="1"/>
          <w:numId w:val="20"/>
        </w:numPr>
        <w:spacing w:after="160"/>
      </w:pPr>
      <w:r w:rsidRPr="00373F00">
        <w:t>Filtered Replication</w:t>
      </w:r>
    </w:p>
    <w:p w:rsidR="009C4CB1" w:rsidRPr="00373F00" w:rsidRDefault="009C4CB1" w:rsidP="00507BF4">
      <w:pPr>
        <w:numPr>
          <w:ilvl w:val="1"/>
          <w:numId w:val="20"/>
        </w:numPr>
        <w:spacing w:after="160"/>
      </w:pPr>
      <w:r w:rsidRPr="00373F00">
        <w:t>Incremental and bi-directional replication</w:t>
      </w:r>
    </w:p>
    <w:p w:rsidR="009C4CB1" w:rsidRPr="00373F00" w:rsidRDefault="009C4CB1" w:rsidP="00507BF4">
      <w:pPr>
        <w:numPr>
          <w:ilvl w:val="1"/>
          <w:numId w:val="20"/>
        </w:numPr>
        <w:spacing w:after="160"/>
      </w:pPr>
      <w:r w:rsidRPr="00373F00">
        <w:t>Conflict management</w:t>
      </w:r>
    </w:p>
    <w:p w:rsidR="009C4CB1" w:rsidRPr="00373F00" w:rsidRDefault="009C4CB1" w:rsidP="00F92111">
      <w:pPr>
        <w:ind w:firstLine="709"/>
        <w:jc w:val="both"/>
      </w:pPr>
    </w:p>
    <w:p w:rsidR="00A851CB" w:rsidRPr="00373F00" w:rsidRDefault="008C003D" w:rsidP="00941EB5">
      <w:pPr>
        <w:pStyle w:val="Heading3"/>
        <w:spacing w:after="240"/>
      </w:pPr>
      <w:bookmarkStart w:id="26" w:name="_Toc359552283"/>
      <w:r w:rsidRPr="00373F00">
        <w:t>HTML5</w:t>
      </w:r>
      <w:r w:rsidR="00CD6690" w:rsidRPr="00373F00">
        <w:rPr>
          <w:rStyle w:val="EndnoteReference"/>
        </w:rPr>
        <w:endnoteReference w:id="28"/>
      </w:r>
      <w:r w:rsidR="00440F27" w:rsidRPr="00373F00">
        <w:t xml:space="preserve"> </w:t>
      </w:r>
      <w:r w:rsidR="00186F59" w:rsidRPr="00373F00">
        <w:rPr>
          <w:rStyle w:val="EndnoteReference"/>
        </w:rPr>
        <w:endnoteReference w:id="29"/>
      </w:r>
      <w:r w:rsidR="00440F27" w:rsidRPr="00373F00">
        <w:t xml:space="preserve"> </w:t>
      </w:r>
      <w:r w:rsidR="0011019B" w:rsidRPr="00373F00">
        <w:rPr>
          <w:rStyle w:val="EndnoteReference"/>
        </w:rPr>
        <w:endnoteReference w:id="30"/>
      </w:r>
      <w:bookmarkEnd w:id="26"/>
    </w:p>
    <w:p w:rsidR="00495EF6" w:rsidRPr="00373F00" w:rsidRDefault="00253CE8" w:rsidP="004A0A6C">
      <w:pPr>
        <w:ind w:firstLine="709"/>
        <w:jc w:val="both"/>
      </w:pPr>
      <w:r w:rsidRPr="00373F00">
        <w:t xml:space="preserve">HTML5 is a </w:t>
      </w:r>
      <w:r w:rsidR="00D76471" w:rsidRPr="00373F00">
        <w:t>mark-up</w:t>
      </w:r>
      <w:r w:rsidRPr="00373F00">
        <w:t xml:space="preserve"> language for structuring and presenting content for the World Wide Web and a core technology of the Internet. It is the fifth revision of the HTML standard (created in 1990 and stand</w:t>
      </w:r>
      <w:r w:rsidR="00F170C9" w:rsidRPr="00373F00">
        <w:t>ardized as HTML 4 as of 1997)</w:t>
      </w:r>
      <w:r w:rsidRPr="00373F00">
        <w:t xml:space="preserve"> and, as of December 2012, is a W3C Candidate </w:t>
      </w:r>
      <w:r w:rsidR="00F170C9" w:rsidRPr="00373F00">
        <w:t>Recommendation. Its</w:t>
      </w:r>
      <w:r w:rsidRPr="00373F00">
        <w:t xml:space="preserve"> core aims have been to improve the language with support for the latest multimedia while keeping it easily readable by humans and consistently understood by computers and devices (web browsers, parsers, etc.). HTML5 is intended to subsume not only HTML 4, but also XHTML 1 and DOM Level 2 HTML.</w:t>
      </w:r>
    </w:p>
    <w:p w:rsidR="00CD6690" w:rsidRPr="00373F00" w:rsidRDefault="00495EF6" w:rsidP="00B944FC">
      <w:pPr>
        <w:ind w:firstLine="709"/>
        <w:jc w:val="both"/>
      </w:pPr>
      <w:r w:rsidRPr="00373F00">
        <w:t xml:space="preserve">It is also an attempt to define a single </w:t>
      </w:r>
      <w:r w:rsidR="00D76471" w:rsidRPr="00373F00">
        <w:t>mark-up</w:t>
      </w:r>
      <w:r w:rsidRPr="00373F00">
        <w:t xml:space="preserve"> language that can be written in either HTML or XHTML syntax. It includes detailed processing models to encourage implementations that are more interoperable; it extends, improves and rationalizes the </w:t>
      </w:r>
      <w:r w:rsidR="00D76471" w:rsidRPr="00373F00">
        <w:t>mark-up</w:t>
      </w:r>
      <w:r w:rsidRPr="00373F00">
        <w:t xml:space="preserve"> available for documents, and introduces </w:t>
      </w:r>
      <w:r w:rsidR="00D76471" w:rsidRPr="00373F00">
        <w:t>mark-up</w:t>
      </w:r>
      <w:r w:rsidRPr="00373F00">
        <w:t xml:space="preserve"> and application programming interfaces (APIs) for complex web applications. For the same reasons, HTML5 is also a potential candidate for cross-platform mobile applications. Many features of HTML5 have been built with the consideration of being able to run on low-powered devices such as smartphones and tablets. Research firm Strategy Analytics anticipated that sales of HTML5 compatible phones would top 1 billion in 2013.</w:t>
      </w:r>
    </w:p>
    <w:p w:rsidR="00CD6690" w:rsidRPr="00373F00" w:rsidRDefault="00CD6690" w:rsidP="00B944FC">
      <w:pPr>
        <w:ind w:firstLine="709"/>
        <w:jc w:val="both"/>
      </w:pPr>
      <w:r w:rsidRPr="00373F00">
        <w:t>The new mark-up language was developed based on pre-set standards:</w:t>
      </w:r>
      <w:r w:rsidR="00963189" w:rsidRPr="00373F00">
        <w:rPr>
          <w:rStyle w:val="EndnoteReference"/>
        </w:rPr>
        <w:endnoteReference w:id="31"/>
      </w:r>
    </w:p>
    <w:p w:rsidR="00CD6690" w:rsidRPr="00373F00" w:rsidRDefault="00CD6690" w:rsidP="00507BF4">
      <w:pPr>
        <w:pStyle w:val="ListParagraph"/>
        <w:numPr>
          <w:ilvl w:val="0"/>
          <w:numId w:val="16"/>
        </w:numPr>
        <w:jc w:val="both"/>
      </w:pPr>
      <w:r w:rsidRPr="00373F00">
        <w:t>New features should be based on HTML, CSS, DOM, and JavaScript.</w:t>
      </w:r>
    </w:p>
    <w:p w:rsidR="00CD6690" w:rsidRPr="00373F00" w:rsidRDefault="00CD6690" w:rsidP="00507BF4">
      <w:pPr>
        <w:pStyle w:val="ListParagraph"/>
        <w:numPr>
          <w:ilvl w:val="0"/>
          <w:numId w:val="16"/>
        </w:numPr>
        <w:jc w:val="both"/>
      </w:pPr>
      <w:r w:rsidRPr="00373F00">
        <w:t>The need for external plugins (like Flash) needs to be reduced.</w:t>
      </w:r>
    </w:p>
    <w:p w:rsidR="00CD6690" w:rsidRPr="00373F00" w:rsidRDefault="00CD6690" w:rsidP="00507BF4">
      <w:pPr>
        <w:pStyle w:val="ListParagraph"/>
        <w:numPr>
          <w:ilvl w:val="0"/>
          <w:numId w:val="16"/>
        </w:numPr>
        <w:jc w:val="both"/>
      </w:pPr>
      <w:r w:rsidRPr="00373F00">
        <w:t>Error handling should be easier than in previous versions.</w:t>
      </w:r>
    </w:p>
    <w:p w:rsidR="00CD6690" w:rsidRPr="00373F00" w:rsidRDefault="00CD6690" w:rsidP="00507BF4">
      <w:pPr>
        <w:pStyle w:val="ListParagraph"/>
        <w:numPr>
          <w:ilvl w:val="0"/>
          <w:numId w:val="16"/>
        </w:numPr>
      </w:pPr>
      <w:r w:rsidRPr="00373F00">
        <w:t xml:space="preserve">Scripting has to be replaced by more </w:t>
      </w:r>
      <w:r w:rsidR="00182E20" w:rsidRPr="00373F00">
        <w:t>mark-up</w:t>
      </w:r>
      <w:r w:rsidRPr="00373F00">
        <w:t>.</w:t>
      </w:r>
    </w:p>
    <w:p w:rsidR="00CD6690" w:rsidRPr="00373F00" w:rsidRDefault="00CD6690" w:rsidP="00507BF4">
      <w:pPr>
        <w:pStyle w:val="ListParagraph"/>
        <w:numPr>
          <w:ilvl w:val="0"/>
          <w:numId w:val="16"/>
        </w:numPr>
      </w:pPr>
      <w:r w:rsidRPr="00373F00">
        <w:t>HTML5 should be device-independent.</w:t>
      </w:r>
    </w:p>
    <w:p w:rsidR="00CD6690" w:rsidRPr="00373F00" w:rsidRDefault="00CD6690" w:rsidP="00507BF4">
      <w:pPr>
        <w:pStyle w:val="ListParagraph"/>
        <w:numPr>
          <w:ilvl w:val="0"/>
          <w:numId w:val="16"/>
        </w:numPr>
      </w:pPr>
      <w:r w:rsidRPr="00373F00">
        <w:t>The development process should be visible to the public.</w:t>
      </w:r>
    </w:p>
    <w:p w:rsidR="00253CE8" w:rsidRPr="00373F00" w:rsidRDefault="00253CE8" w:rsidP="00E84029"/>
    <w:p w:rsidR="006F6279" w:rsidRPr="00373F00" w:rsidRDefault="008C003D" w:rsidP="004A0A6C">
      <w:pPr>
        <w:pStyle w:val="Heading3"/>
        <w:spacing w:after="240"/>
      </w:pPr>
      <w:bookmarkStart w:id="27" w:name="_Toc359552284"/>
      <w:r w:rsidRPr="00373F00">
        <w:lastRenderedPageBreak/>
        <w:t>CSS3</w:t>
      </w:r>
      <w:r w:rsidR="0049230F" w:rsidRPr="00373F00">
        <w:rPr>
          <w:rStyle w:val="EndnoteReference"/>
        </w:rPr>
        <w:endnoteReference w:id="32"/>
      </w:r>
      <w:r w:rsidR="00CB43D6" w:rsidRPr="00373F00">
        <w:t xml:space="preserve"> </w:t>
      </w:r>
      <w:r w:rsidR="00FE6C37" w:rsidRPr="00373F00">
        <w:rPr>
          <w:rStyle w:val="EndnoteReference"/>
        </w:rPr>
        <w:endnoteReference w:id="33"/>
      </w:r>
      <w:r w:rsidR="00CB43D6" w:rsidRPr="00373F00">
        <w:t xml:space="preserve"> </w:t>
      </w:r>
      <w:r w:rsidR="0046575D" w:rsidRPr="00373F00">
        <w:rPr>
          <w:rStyle w:val="EndnoteReference"/>
        </w:rPr>
        <w:endnoteReference w:id="34"/>
      </w:r>
      <w:bookmarkEnd w:id="27"/>
    </w:p>
    <w:p w:rsidR="00F96E9A" w:rsidRPr="00373F00" w:rsidRDefault="00F96E9A" w:rsidP="00C86FC6">
      <w:pPr>
        <w:ind w:firstLine="709"/>
        <w:jc w:val="both"/>
      </w:pPr>
      <w:r w:rsidRPr="00373F00">
        <w:t>Cascading Style Sheets (CSS) is a style sheet language used for describing the presentation semantics (the look and formatting) of a document written in a mark-up language. Its most common application is to style web pages written in HTML and XHTML, but the language can also be applied to any kind of XML document, including plain XML, SVG and XUL.</w:t>
      </w:r>
    </w:p>
    <w:p w:rsidR="00C86FC6" w:rsidRPr="00373F00" w:rsidRDefault="00025A91" w:rsidP="00C86FC6">
      <w:pPr>
        <w:ind w:firstLine="709"/>
        <w:jc w:val="both"/>
      </w:pPr>
      <w:r w:rsidRPr="00373F00">
        <w:t xml:space="preserve">CSS is designed primarily to enable the separation of document content (written in HTML or a similar </w:t>
      </w:r>
      <w:r w:rsidR="00802E2A" w:rsidRPr="00373F00">
        <w:t>mark-up</w:t>
      </w:r>
      <w:r w:rsidRPr="00373F00">
        <w:t xml:space="preserve"> language) from document presentation, including elements such as the layout, </w:t>
      </w:r>
      <w:r w:rsidR="00802E2A" w:rsidRPr="00373F00">
        <w:t>colours</w:t>
      </w:r>
      <w:r w:rsidRPr="00373F00">
        <w:t xml:space="preserve">, and fonts. This separation can improve content accessibility, provide more flexibility and control in the specification of presentation characteristics, enable multiple pages to share formatting, and reduce complexity and repetition in the structural content (such as by allowing for tableless web design). </w:t>
      </w:r>
    </w:p>
    <w:p w:rsidR="00025A91" w:rsidRPr="00373F00" w:rsidRDefault="00025A91" w:rsidP="00C86FC6">
      <w:pPr>
        <w:ind w:firstLine="709"/>
        <w:jc w:val="both"/>
      </w:pPr>
      <w:r w:rsidRPr="00373F00">
        <w:t xml:space="preserve">CSS can also allow the same </w:t>
      </w:r>
      <w:r w:rsidR="002E3BE6" w:rsidRPr="00373F00">
        <w:t>mark-up</w:t>
      </w:r>
      <w:r w:rsidRPr="00373F00">
        <w:t xml:space="preserve"> page to be presented in different styles for different rendering methods, such as on-screen, in print, by voice (when read out by a speech-based browser or screen reader) and on Braille-based,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w:t>
      </w:r>
    </w:p>
    <w:p w:rsidR="00025A91" w:rsidRPr="00373F00" w:rsidRDefault="00025A91" w:rsidP="00C86FC6">
      <w:pPr>
        <w:ind w:firstLine="709"/>
        <w:jc w:val="both"/>
      </w:pPr>
      <w:r w:rsidRPr="00373F00">
        <w:t>CSS specifies a priority scheme to determine which style rules apply if more than one rule matches against a particular element. In this so-called cascade, priorities or weights are calculated and assigned to rules, so that the results are predictable.</w:t>
      </w:r>
    </w:p>
    <w:p w:rsidR="00025A91" w:rsidRPr="00373F00" w:rsidRDefault="00025A91" w:rsidP="00C86FC6">
      <w:pPr>
        <w:ind w:firstLine="709"/>
        <w:jc w:val="both"/>
      </w:pPr>
      <w:r w:rsidRPr="00373F00">
        <w:t xml:space="preserve">The CSS specifications are maintained by the World Wide Web Consortium (W3C). Internet media type (MIME type) text/css is registered for use with CSS by RFC 2318 (March 1998), and they also operate a free CSS validation service. </w:t>
      </w:r>
    </w:p>
    <w:p w:rsidR="007E5992" w:rsidRPr="00373F00" w:rsidRDefault="007E5992" w:rsidP="00C86FC6">
      <w:pPr>
        <w:ind w:firstLine="709"/>
        <w:jc w:val="both"/>
      </w:pPr>
      <w:r w:rsidRPr="00373F00">
        <w:t>Unlike CSS 2, which is a large single specification defining various features, CSS 3 is divided into several separate documents called "modules". Each module adds new capabilities or extends features defined in CSS 2, over preserving backward compatibility. Work on CSS level 3 started around the time of publication of the original CSS 2 recommendation. The earliest CSS 3 drafts were published in June 1999. Due to the modularization, different modules have different stability and statuses. As of June 2012, there are over fifty CSS modules published from the CSS Working Group., and four of these have been published as formal recommendations:</w:t>
      </w:r>
    </w:p>
    <w:p w:rsidR="007E5992" w:rsidRPr="00373F00" w:rsidRDefault="007E5992" w:rsidP="00507BF4">
      <w:pPr>
        <w:pStyle w:val="ListParagraph"/>
        <w:numPr>
          <w:ilvl w:val="0"/>
          <w:numId w:val="17"/>
        </w:numPr>
        <w:jc w:val="both"/>
      </w:pPr>
      <w:r w:rsidRPr="00373F00">
        <w:t>2012-06-19 : Media Queries</w:t>
      </w:r>
    </w:p>
    <w:p w:rsidR="007E5992" w:rsidRPr="00373F00" w:rsidRDefault="007E5992" w:rsidP="00507BF4">
      <w:pPr>
        <w:pStyle w:val="ListParagraph"/>
        <w:numPr>
          <w:ilvl w:val="0"/>
          <w:numId w:val="17"/>
        </w:numPr>
        <w:jc w:val="both"/>
      </w:pPr>
      <w:r w:rsidRPr="00373F00">
        <w:t>2011-09-29 : Namespaces</w:t>
      </w:r>
    </w:p>
    <w:p w:rsidR="007E5992" w:rsidRPr="00373F00" w:rsidRDefault="007E5992" w:rsidP="00507BF4">
      <w:pPr>
        <w:pStyle w:val="ListParagraph"/>
        <w:numPr>
          <w:ilvl w:val="0"/>
          <w:numId w:val="17"/>
        </w:numPr>
        <w:jc w:val="both"/>
      </w:pPr>
      <w:r w:rsidRPr="00373F00">
        <w:t>2011-09-29 : Selectors Level 3</w:t>
      </w:r>
    </w:p>
    <w:p w:rsidR="007E5992" w:rsidRPr="00373F00" w:rsidRDefault="007E5992" w:rsidP="00507BF4">
      <w:pPr>
        <w:pStyle w:val="ListParagraph"/>
        <w:numPr>
          <w:ilvl w:val="0"/>
          <w:numId w:val="17"/>
        </w:numPr>
        <w:jc w:val="both"/>
      </w:pPr>
      <w:r w:rsidRPr="00373F00">
        <w:t xml:space="preserve">2011-06-07 : </w:t>
      </w:r>
      <w:r w:rsidR="00D97220" w:rsidRPr="00373F00">
        <w:t>Colour</w:t>
      </w:r>
    </w:p>
    <w:p w:rsidR="007E5992" w:rsidRPr="00373F00" w:rsidRDefault="007E5992" w:rsidP="00C86FC6">
      <w:pPr>
        <w:ind w:firstLine="709"/>
        <w:jc w:val="both"/>
      </w:pPr>
      <w:r w:rsidRPr="00373F00">
        <w:lastRenderedPageBreak/>
        <w:t>Some modules (including Backgrounds and Borders and Multi-column Layout among others) have Candidate Recommendation (CR) status and are considered moderately stable. At CR stage, implementations are advised to drop vendor prefixes.</w:t>
      </w:r>
    </w:p>
    <w:p w:rsidR="000550A2" w:rsidRPr="00373F00" w:rsidRDefault="000550A2" w:rsidP="00C86FC6">
      <w:pPr>
        <w:ind w:firstLine="709"/>
        <w:jc w:val="both"/>
      </w:pPr>
      <w:r w:rsidRPr="00373F00">
        <w:t>The development of CSS3 is going to be split up into ‘modules’. The old specification was simply too large and complex to be updated as one, so it has been broken down into smaller pieces – with new ones also added. Some of these modules include:</w:t>
      </w:r>
    </w:p>
    <w:p w:rsidR="000550A2" w:rsidRPr="00373F00" w:rsidRDefault="000550A2" w:rsidP="00507BF4">
      <w:pPr>
        <w:pStyle w:val="ListParagraph"/>
        <w:numPr>
          <w:ilvl w:val="0"/>
          <w:numId w:val="18"/>
        </w:numPr>
        <w:jc w:val="both"/>
      </w:pPr>
      <w:r w:rsidRPr="00373F00">
        <w:t>The Box Model</w:t>
      </w:r>
    </w:p>
    <w:p w:rsidR="000550A2" w:rsidRPr="00373F00" w:rsidRDefault="000550A2" w:rsidP="00507BF4">
      <w:pPr>
        <w:pStyle w:val="ListParagraph"/>
        <w:numPr>
          <w:ilvl w:val="0"/>
          <w:numId w:val="18"/>
        </w:numPr>
        <w:jc w:val="both"/>
      </w:pPr>
      <w:r w:rsidRPr="00373F00">
        <w:t>Lists Module</w:t>
      </w:r>
    </w:p>
    <w:p w:rsidR="000550A2" w:rsidRPr="00373F00" w:rsidRDefault="000550A2" w:rsidP="00507BF4">
      <w:pPr>
        <w:pStyle w:val="ListParagraph"/>
        <w:numPr>
          <w:ilvl w:val="0"/>
          <w:numId w:val="18"/>
        </w:numPr>
        <w:jc w:val="both"/>
      </w:pPr>
      <w:r w:rsidRPr="00373F00">
        <w:t>Hyperlink Presentation</w:t>
      </w:r>
    </w:p>
    <w:p w:rsidR="000550A2" w:rsidRPr="00373F00" w:rsidRDefault="000550A2" w:rsidP="00507BF4">
      <w:pPr>
        <w:pStyle w:val="ListParagraph"/>
        <w:numPr>
          <w:ilvl w:val="0"/>
          <w:numId w:val="18"/>
        </w:numPr>
        <w:jc w:val="both"/>
      </w:pPr>
      <w:r w:rsidRPr="00373F00">
        <w:t>Speech Module</w:t>
      </w:r>
    </w:p>
    <w:p w:rsidR="000550A2" w:rsidRPr="00373F00" w:rsidRDefault="000550A2" w:rsidP="00507BF4">
      <w:pPr>
        <w:pStyle w:val="ListParagraph"/>
        <w:numPr>
          <w:ilvl w:val="0"/>
          <w:numId w:val="18"/>
        </w:numPr>
        <w:jc w:val="both"/>
      </w:pPr>
      <w:r w:rsidRPr="00373F00">
        <w:t>Backgrounds and Borders</w:t>
      </w:r>
    </w:p>
    <w:p w:rsidR="000550A2" w:rsidRPr="00373F00" w:rsidRDefault="000550A2" w:rsidP="00507BF4">
      <w:pPr>
        <w:pStyle w:val="ListParagraph"/>
        <w:numPr>
          <w:ilvl w:val="0"/>
          <w:numId w:val="18"/>
        </w:numPr>
        <w:jc w:val="both"/>
      </w:pPr>
      <w:r w:rsidRPr="00373F00">
        <w:t>Text Effects</w:t>
      </w:r>
    </w:p>
    <w:p w:rsidR="000550A2" w:rsidRPr="00373F00" w:rsidRDefault="000550A2" w:rsidP="00507BF4">
      <w:pPr>
        <w:pStyle w:val="ListParagraph"/>
        <w:numPr>
          <w:ilvl w:val="0"/>
          <w:numId w:val="18"/>
        </w:numPr>
        <w:jc w:val="both"/>
      </w:pPr>
      <w:r w:rsidRPr="00373F00">
        <w:t>Multi-Column Layout</w:t>
      </w:r>
    </w:p>
    <w:p w:rsidR="00253CE8" w:rsidRPr="00373F00" w:rsidRDefault="00253CE8" w:rsidP="00E92C52">
      <w:pPr>
        <w:pStyle w:val="Heading3"/>
        <w:spacing w:after="240"/>
      </w:pPr>
      <w:bookmarkStart w:id="28" w:name="_Toc359552285"/>
      <w:r w:rsidRPr="00373F00">
        <w:t>JAVASCRIPT</w:t>
      </w:r>
      <w:r w:rsidR="00710FFA" w:rsidRPr="00373F00">
        <w:rPr>
          <w:rStyle w:val="EndnoteReference"/>
        </w:rPr>
        <w:endnoteReference w:id="35"/>
      </w:r>
      <w:bookmarkEnd w:id="28"/>
    </w:p>
    <w:p w:rsidR="00710FFA" w:rsidRPr="00373F00" w:rsidRDefault="00710FFA" w:rsidP="006F4CC3">
      <w:pPr>
        <w:ind w:firstLine="709"/>
        <w:jc w:val="both"/>
      </w:pPr>
      <w:r w:rsidRPr="00373F00">
        <w:t>JavaScript (JS) is an interpreted computer programming language. It was originally implemented as part of web browsers so that client-side scripts could interact with the user, control the browser, communicate asynchronously, and alter the document content that was displayed. More recently, however, it has become common in both game development and the creation of desktop applications.</w:t>
      </w:r>
    </w:p>
    <w:p w:rsidR="00710FFA" w:rsidRPr="00373F00" w:rsidRDefault="00710FFA" w:rsidP="006F4CC3">
      <w:pPr>
        <w:ind w:firstLine="709"/>
        <w:jc w:val="both"/>
      </w:pPr>
      <w:r w:rsidRPr="00373F00">
        <w:t>JavaScript is a prototype-based scripting language that is dynamic, is weakly typed, and has first-class functions. Its syntax was influenced by the language C. JavaScript copies many names and naming conventions from Java, but the two languages are otherwise unrelated and have very different semantics. The key design principles within JavaScript are taken from the Self and Scheme programming languages. It is a multi-paradigm language, supporting object-oriented, imperative, and functional programming styles.</w:t>
      </w:r>
    </w:p>
    <w:p w:rsidR="00710FFA" w:rsidRPr="00373F00" w:rsidRDefault="00710FFA" w:rsidP="006F4CC3">
      <w:pPr>
        <w:ind w:firstLine="709"/>
        <w:jc w:val="both"/>
      </w:pPr>
      <w:r w:rsidRPr="00373F00">
        <w:t>JavaScript's use in applications outside of web pages—for example, in PDF documents, site-specific browsers, and desktop widgets—is also significant. Newer and faster JavaScript VMs and frameworks built upon them (notably Node.js) have also increased the popularity of JavaScript for server-side web applications.</w:t>
      </w:r>
    </w:p>
    <w:p w:rsidR="00710FFA" w:rsidRPr="00373F00" w:rsidRDefault="00710FFA" w:rsidP="006F4CC3">
      <w:pPr>
        <w:ind w:firstLine="709"/>
        <w:jc w:val="both"/>
      </w:pPr>
      <w:r w:rsidRPr="00373F00">
        <w:t>JavaScript was formalized in the ECMAScript language standard and is primarily used as part of a web browser (client-side JavaScript). This enables programmatic access to computational objects within a host environment.</w:t>
      </w:r>
    </w:p>
    <w:p w:rsidR="00BD37F7" w:rsidRPr="00373F00" w:rsidRDefault="00BD37F7" w:rsidP="00AF1F6C">
      <w:pPr>
        <w:ind w:firstLine="709"/>
        <w:jc w:val="both"/>
      </w:pPr>
      <w:r w:rsidRPr="00373F00">
        <w:rPr>
          <w:rStyle w:val="EndnoteReference"/>
        </w:rPr>
        <w:endnoteReference w:id="36"/>
      </w:r>
      <w:r w:rsidRPr="00373F00">
        <w:t xml:space="preserve">Contrary to popular misconception, JavaScript is not "Interpretive Java". In a nutshell, JavaScript is a dynamic scripting language supporting prototype based object construction. The basic syntax is intentionally similar to both Java and C++ to reduce the number of new concepts required to learn the language. Language constructs, such as if </w:t>
      </w:r>
      <w:r w:rsidRPr="00373F00">
        <w:lastRenderedPageBreak/>
        <w:t>statements, for and while loops, and switch and try ... catch blocks function the same as in these languages (or nearly so.)</w:t>
      </w:r>
    </w:p>
    <w:p w:rsidR="00BD37F7" w:rsidRPr="00373F00" w:rsidRDefault="00BD37F7" w:rsidP="00AF1F6C">
      <w:pPr>
        <w:ind w:firstLine="709"/>
        <w:jc w:val="both"/>
      </w:pPr>
      <w:r w:rsidRPr="00373F00">
        <w:t>JavaScript can function as both a procedural and an object oriented language. Objects are created programmatically in JavaScript, by attaching methods and properties to otherwise empty objects at run time, as opposed to the syntactic class definitions common in compiled languages like C++ and Java. Once an object has been constructed it can be used as a blueprint (or prototype) for creating similar objects.</w:t>
      </w:r>
    </w:p>
    <w:p w:rsidR="00BD37F7" w:rsidRPr="00373F00" w:rsidRDefault="00BD37F7" w:rsidP="00AF1F6C">
      <w:pPr>
        <w:ind w:firstLine="709"/>
        <w:jc w:val="both"/>
      </w:pPr>
      <w:r w:rsidRPr="00373F00">
        <w:t>JavaScript's dynamic capabilities include runtime object construction, variable parameter lists, function variables, dynamic script creation (via eval), object introspection (via for ... in), and source code recovery (JavaScript programs can decompile function bodies back into their source text)</w:t>
      </w:r>
    </w:p>
    <w:p w:rsidR="00BD37F7" w:rsidRPr="00373F00" w:rsidRDefault="00BD37F7" w:rsidP="00A946AA">
      <w:pPr>
        <w:ind w:firstLine="709"/>
        <w:jc w:val="both"/>
      </w:pPr>
      <w:r w:rsidRPr="00373F00">
        <w:t>Intrinsic objects are Number, String, Boolean, Date, RegExp, and Math.</w:t>
      </w:r>
    </w:p>
    <w:p w:rsidR="00355E01" w:rsidRPr="00373F00" w:rsidRDefault="00355E01" w:rsidP="009F074A">
      <w:pPr>
        <w:pStyle w:val="Heading3"/>
      </w:pPr>
      <w:bookmarkStart w:id="29" w:name="_Toc359552286"/>
      <w:r w:rsidRPr="00373F00">
        <w:t>JSON</w:t>
      </w:r>
      <w:r w:rsidR="002A5000" w:rsidRPr="00373F00">
        <w:rPr>
          <w:rStyle w:val="EndnoteReference"/>
        </w:rPr>
        <w:endnoteReference w:id="37"/>
      </w:r>
      <w:bookmarkEnd w:id="29"/>
    </w:p>
    <w:p w:rsidR="002A5000" w:rsidRPr="00373F00" w:rsidRDefault="002A5000" w:rsidP="0064220D">
      <w:pPr>
        <w:spacing w:after="160"/>
        <w:ind w:firstLine="709"/>
        <w:jc w:val="both"/>
      </w:pPr>
      <w:r w:rsidRPr="00373F00">
        <w:t>JavaScript Object Notation (JSON)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p w:rsidR="002A5000" w:rsidRPr="00373F00" w:rsidRDefault="002A5000" w:rsidP="00346660">
      <w:pPr>
        <w:spacing w:after="160"/>
        <w:ind w:firstLine="709"/>
        <w:jc w:val="both"/>
      </w:pPr>
      <w:r w:rsidRPr="00373F00">
        <w:t>JSON is built on two structures:</w:t>
      </w:r>
    </w:p>
    <w:p w:rsidR="002A5000" w:rsidRPr="00373F00" w:rsidRDefault="002A5000" w:rsidP="00507BF4">
      <w:pPr>
        <w:pStyle w:val="ListParagraph"/>
        <w:numPr>
          <w:ilvl w:val="0"/>
          <w:numId w:val="32"/>
        </w:numPr>
      </w:pPr>
      <w:r w:rsidRPr="00373F00">
        <w:t>A collection of name/value pairs. In various languages, this is realized as an object, record, struct, dictionary, hash table, keyed list, or associative array.</w:t>
      </w:r>
    </w:p>
    <w:p w:rsidR="002A5000" w:rsidRPr="00373F00" w:rsidRDefault="002A5000" w:rsidP="00507BF4">
      <w:pPr>
        <w:pStyle w:val="ListParagraph"/>
        <w:numPr>
          <w:ilvl w:val="0"/>
          <w:numId w:val="32"/>
        </w:numPr>
      </w:pPr>
      <w:r w:rsidRPr="00373F00">
        <w:t>An ordered list of values. In most languages, this is realized as an array, vector, list, or sequence.</w:t>
      </w:r>
    </w:p>
    <w:p w:rsidR="002A5000" w:rsidRPr="00373F00" w:rsidRDefault="002A5000" w:rsidP="00346660">
      <w:pPr>
        <w:spacing w:after="160"/>
        <w:ind w:firstLine="709"/>
        <w:jc w:val="both"/>
      </w:pPr>
      <w:r w:rsidRPr="00373F00">
        <w:t>These are universal data structures. Virtually all modern programming languages support them in one form or another. It makes sense that a data format that is interchangeable with programming languages also be based on these structures.</w:t>
      </w:r>
    </w:p>
    <w:p w:rsidR="002A5000" w:rsidRPr="00373F00" w:rsidRDefault="002A5000" w:rsidP="00346660">
      <w:pPr>
        <w:spacing w:after="160"/>
        <w:ind w:firstLine="709"/>
        <w:jc w:val="both"/>
      </w:pPr>
      <w:r w:rsidRPr="00373F00">
        <w:t>In JSON, they take on these forms:</w:t>
      </w:r>
    </w:p>
    <w:p w:rsidR="002A5000" w:rsidRPr="00373F00" w:rsidRDefault="002A5000" w:rsidP="00507BF4">
      <w:pPr>
        <w:pStyle w:val="ListParagraph"/>
        <w:numPr>
          <w:ilvl w:val="0"/>
          <w:numId w:val="31"/>
        </w:numPr>
        <w:spacing w:after="160"/>
        <w:jc w:val="both"/>
      </w:pPr>
      <w:r w:rsidRPr="00373F00">
        <w:t>An </w:t>
      </w:r>
      <w:r w:rsidRPr="00373F00">
        <w:rPr>
          <w:i/>
          <w:iCs/>
        </w:rPr>
        <w:t>object</w:t>
      </w:r>
      <w:r w:rsidRPr="00373F00">
        <w:t> is an unordered set of name/value pairs. An object begins with { (left brace) and ends with } (right brace). Each name is followed by : (colon) and the name/value pairs are separated by , (comma).</w:t>
      </w:r>
    </w:p>
    <w:p w:rsidR="002A5000" w:rsidRPr="00373F00" w:rsidRDefault="002A5000" w:rsidP="00507BF4">
      <w:pPr>
        <w:pStyle w:val="ListParagraph"/>
        <w:numPr>
          <w:ilvl w:val="0"/>
          <w:numId w:val="31"/>
        </w:numPr>
        <w:spacing w:after="160"/>
        <w:jc w:val="both"/>
      </w:pPr>
      <w:r w:rsidRPr="00373F00">
        <w:t>An </w:t>
      </w:r>
      <w:r w:rsidRPr="00373F00">
        <w:rPr>
          <w:i/>
          <w:iCs/>
        </w:rPr>
        <w:t>array</w:t>
      </w:r>
      <w:r w:rsidRPr="00373F00">
        <w:t> is an ordered collection of values. An array begins with [ (left bracket) and ends with ] (right bracket). Values are separated by , (comma).</w:t>
      </w:r>
    </w:p>
    <w:p w:rsidR="002A5000" w:rsidRPr="00373F00" w:rsidRDefault="002A5000" w:rsidP="00507BF4">
      <w:pPr>
        <w:pStyle w:val="ListParagraph"/>
        <w:numPr>
          <w:ilvl w:val="0"/>
          <w:numId w:val="31"/>
        </w:numPr>
        <w:spacing w:after="160"/>
        <w:jc w:val="both"/>
      </w:pPr>
      <w:r w:rsidRPr="00373F00">
        <w:t>A </w:t>
      </w:r>
      <w:r w:rsidRPr="00373F00">
        <w:rPr>
          <w:i/>
          <w:iCs/>
        </w:rPr>
        <w:t>value</w:t>
      </w:r>
      <w:r w:rsidRPr="00373F00">
        <w:t> can be a </w:t>
      </w:r>
      <w:r w:rsidRPr="00373F00">
        <w:rPr>
          <w:i/>
          <w:iCs/>
        </w:rPr>
        <w:t>string</w:t>
      </w:r>
      <w:r w:rsidRPr="00373F00">
        <w:t> in double quotes, or a </w:t>
      </w:r>
      <w:r w:rsidRPr="00373F00">
        <w:rPr>
          <w:i/>
          <w:iCs/>
        </w:rPr>
        <w:t>number</w:t>
      </w:r>
      <w:r w:rsidRPr="00373F00">
        <w:t>, or true or false or null, or an </w:t>
      </w:r>
      <w:r w:rsidRPr="00373F00">
        <w:rPr>
          <w:i/>
          <w:iCs/>
        </w:rPr>
        <w:t>object</w:t>
      </w:r>
      <w:r w:rsidRPr="00373F00">
        <w:t> or an </w:t>
      </w:r>
      <w:r w:rsidRPr="00373F00">
        <w:rPr>
          <w:i/>
          <w:iCs/>
        </w:rPr>
        <w:t>array</w:t>
      </w:r>
      <w:r w:rsidRPr="00373F00">
        <w:t>. These structures can be nested.</w:t>
      </w:r>
    </w:p>
    <w:p w:rsidR="002A5000" w:rsidRPr="00373F00" w:rsidRDefault="002A5000" w:rsidP="00507BF4">
      <w:pPr>
        <w:pStyle w:val="ListParagraph"/>
        <w:numPr>
          <w:ilvl w:val="0"/>
          <w:numId w:val="31"/>
        </w:numPr>
        <w:spacing w:after="160"/>
        <w:jc w:val="both"/>
      </w:pPr>
      <w:r w:rsidRPr="00373F00">
        <w:lastRenderedPageBreak/>
        <w:t>A </w:t>
      </w:r>
      <w:r w:rsidRPr="00373F00">
        <w:rPr>
          <w:i/>
          <w:iCs/>
        </w:rPr>
        <w:t>string</w:t>
      </w:r>
      <w:r w:rsidRPr="00373F00">
        <w:t> is a sequence of zero or more Unicode characters, wrapped in double quotes, using backslash escapes. A character is represented as a single character string. A string is very much like a C or Java string.</w:t>
      </w:r>
    </w:p>
    <w:p w:rsidR="002A5000" w:rsidRPr="00373F00" w:rsidRDefault="002A5000" w:rsidP="00507BF4">
      <w:pPr>
        <w:pStyle w:val="ListParagraph"/>
        <w:numPr>
          <w:ilvl w:val="0"/>
          <w:numId w:val="31"/>
        </w:numPr>
        <w:spacing w:after="160"/>
        <w:jc w:val="both"/>
      </w:pPr>
      <w:r w:rsidRPr="00373F00">
        <w:t>A </w:t>
      </w:r>
      <w:r w:rsidRPr="00373F00">
        <w:rPr>
          <w:i/>
          <w:iCs/>
        </w:rPr>
        <w:t>number</w:t>
      </w:r>
      <w:r w:rsidRPr="00373F00">
        <w:t> is very much like a C or Java number, except that the octal and hexadecimal formats are not used.</w:t>
      </w:r>
    </w:p>
    <w:p w:rsidR="004C4EA8" w:rsidRPr="00373F00" w:rsidRDefault="002A5000" w:rsidP="00507BF4">
      <w:pPr>
        <w:pStyle w:val="ListParagraph"/>
        <w:numPr>
          <w:ilvl w:val="0"/>
          <w:numId w:val="31"/>
        </w:numPr>
        <w:spacing w:before="240" w:after="160"/>
        <w:jc w:val="both"/>
      </w:pPr>
      <w:r w:rsidRPr="00373F00">
        <w:t xml:space="preserve">Whitespace can be inserted between any pair of tokens. </w:t>
      </w:r>
    </w:p>
    <w:p w:rsidR="002A5000" w:rsidRPr="00373F00" w:rsidRDefault="002A5000" w:rsidP="004C4EA8">
      <w:pPr>
        <w:spacing w:before="240" w:after="160"/>
        <w:ind w:firstLine="709"/>
        <w:jc w:val="both"/>
      </w:pPr>
      <w:r w:rsidRPr="00373F00">
        <w:t>Except</w:t>
      </w:r>
      <w:r w:rsidR="004C4EA8" w:rsidRPr="00373F00">
        <w:t xml:space="preserve"> for</w:t>
      </w:r>
      <w:r w:rsidRPr="00373F00">
        <w:t xml:space="preserve"> a few encoding details, </w:t>
      </w:r>
      <w:r w:rsidR="004C4EA8" w:rsidRPr="00373F00">
        <w:t xml:space="preserve">this </w:t>
      </w:r>
      <w:r w:rsidRPr="00373F00">
        <w:t>completely describes the language.</w:t>
      </w:r>
    </w:p>
    <w:p w:rsidR="00086EC6" w:rsidRPr="00373F00" w:rsidRDefault="00086EC6" w:rsidP="00086EC6"/>
    <w:p w:rsidR="00253CE8" w:rsidRPr="00373F00" w:rsidRDefault="00253CE8" w:rsidP="009F074A">
      <w:pPr>
        <w:pStyle w:val="Heading3"/>
        <w:spacing w:after="240"/>
      </w:pPr>
      <w:bookmarkStart w:id="30" w:name="_Toc359552287"/>
      <w:r w:rsidRPr="00373F00">
        <w:t>API</w:t>
      </w:r>
      <w:r w:rsidR="000777DE" w:rsidRPr="00373F00">
        <w:t>s</w:t>
      </w:r>
      <w:bookmarkEnd w:id="30"/>
    </w:p>
    <w:p w:rsidR="009F074A" w:rsidRPr="00373F00" w:rsidRDefault="005906D7" w:rsidP="009F074A">
      <w:pPr>
        <w:pStyle w:val="Heading4"/>
        <w:spacing w:after="240"/>
      </w:pPr>
      <w:r w:rsidRPr="00373F00">
        <w:t>FACEBOOK API</w:t>
      </w:r>
    </w:p>
    <w:p w:rsidR="00355E01" w:rsidRPr="00373F00" w:rsidRDefault="00355E01" w:rsidP="007A07BA">
      <w:pPr>
        <w:pStyle w:val="Heading5"/>
      </w:pPr>
      <w:r w:rsidRPr="00373F00">
        <w:t>Facebook Login</w:t>
      </w:r>
    </w:p>
    <w:p w:rsidR="00355E01" w:rsidRPr="00373F00" w:rsidRDefault="0084679C" w:rsidP="00BE0A16">
      <w:pPr>
        <w:ind w:firstLine="709"/>
      </w:pPr>
      <w:r w:rsidRPr="00373F00">
        <w:t xml:space="preserve">This </w:t>
      </w:r>
      <w:r w:rsidR="007A07BA" w:rsidRPr="00373F00">
        <w:t xml:space="preserve">Facebook feature </w:t>
      </w:r>
      <w:r w:rsidRPr="00373F00">
        <w:t>provides a</w:t>
      </w:r>
      <w:r w:rsidR="00355E01" w:rsidRPr="00373F00">
        <w:t xml:space="preserve"> secure and easy way for people to log in to </w:t>
      </w:r>
      <w:r w:rsidR="009F074A" w:rsidRPr="00373F00">
        <w:t>an application</w:t>
      </w:r>
      <w:r w:rsidR="00355E01" w:rsidRPr="00373F00">
        <w:t xml:space="preserve"> or website.</w:t>
      </w:r>
      <w:r w:rsidR="009F074A" w:rsidRPr="00373F00">
        <w:rPr>
          <w:rFonts w:ascii="Tahoma" w:hAnsi="Tahoma" w:cs="Tahoma"/>
          <w:color w:val="333333"/>
          <w:sz w:val="18"/>
          <w:szCs w:val="18"/>
          <w:shd w:val="clear" w:color="auto" w:fill="FFFFFF"/>
        </w:rPr>
        <w:t xml:space="preserve"> </w:t>
      </w:r>
      <w:r w:rsidR="009F074A" w:rsidRPr="00373F00">
        <w:t xml:space="preserve">Facebook Login makes it easy to connect with people using </w:t>
      </w:r>
      <w:r w:rsidRPr="00373F00">
        <w:t>an app</w:t>
      </w:r>
      <w:r w:rsidR="009F074A" w:rsidRPr="00373F00">
        <w:t xml:space="preserve"> or </w:t>
      </w:r>
      <w:r w:rsidRPr="00373F00">
        <w:t xml:space="preserve">a </w:t>
      </w:r>
      <w:r w:rsidR="009F074A" w:rsidRPr="00373F00">
        <w:t xml:space="preserve">website. Developers can use the JavaScript or mobile SDKs to speed up the registration process and build a functional system in minutes. </w:t>
      </w:r>
    </w:p>
    <w:p w:rsidR="00355E01" w:rsidRPr="00373F00" w:rsidRDefault="0084679C" w:rsidP="00165603">
      <w:pPr>
        <w:ind w:firstLine="709"/>
      </w:pPr>
      <w:r w:rsidRPr="00373F00">
        <w:t>The</w:t>
      </w:r>
      <w:r w:rsidR="009F074A" w:rsidRPr="00373F00">
        <w:t xml:space="preserve"> Facebook SDK for </w:t>
      </w:r>
      <w:r w:rsidRPr="00373F00">
        <w:t>JavaScript</w:t>
      </w:r>
      <w:r w:rsidR="009F074A" w:rsidRPr="00373F00">
        <w:t xml:space="preserve"> provides a simple path to integrating Facebook login with websites and mobile web apps.</w:t>
      </w:r>
      <w:r w:rsidR="009F074A" w:rsidRPr="00373F00">
        <w:rPr>
          <w:rFonts w:ascii="Tahoma" w:hAnsi="Tahoma" w:cs="Tahoma"/>
          <w:color w:val="333333"/>
          <w:sz w:val="18"/>
          <w:szCs w:val="18"/>
          <w:shd w:val="clear" w:color="auto" w:fill="FFFFFF"/>
        </w:rPr>
        <w:t xml:space="preserve"> </w:t>
      </w:r>
      <w:r w:rsidR="009F074A" w:rsidRPr="00373F00">
        <w:t xml:space="preserve">Different platforms and different types of apps have different ways </w:t>
      </w:r>
      <w:r w:rsidR="00AD40E0" w:rsidRPr="00373F00">
        <w:t>of completing the login process.</w:t>
      </w:r>
    </w:p>
    <w:p w:rsidR="005906D7" w:rsidRPr="00373F00" w:rsidRDefault="005906D7" w:rsidP="00E84029">
      <w:pPr>
        <w:pStyle w:val="Heading4"/>
      </w:pPr>
      <w:r w:rsidRPr="00373F00">
        <w:t>TWITTER API</w:t>
      </w:r>
    </w:p>
    <w:p w:rsidR="007A07BA" w:rsidRPr="00373F00" w:rsidRDefault="007A07BA" w:rsidP="007A07BA">
      <w:pPr>
        <w:pStyle w:val="Heading5"/>
      </w:pPr>
      <w:r w:rsidRPr="00373F00">
        <w:t>Sign in with Twitter</w:t>
      </w:r>
    </w:p>
    <w:p w:rsidR="007A07BA" w:rsidRPr="00373F00" w:rsidRDefault="007A07BA" w:rsidP="007A07BA">
      <w:pPr>
        <w:ind w:firstLine="709"/>
      </w:pPr>
      <w:r w:rsidRPr="00373F00">
        <w:t>This functionality offered by Twitter enables the placement of a button on a site or application which allows Twitter users to enjoy the benefits of a registered user account in as little as one click. Works on websites, iOS, mobile and desktop applications as well.</w:t>
      </w:r>
    </w:p>
    <w:p w:rsidR="007A07BA" w:rsidRPr="00373F00" w:rsidRDefault="007A07BA" w:rsidP="007A07BA">
      <w:pPr>
        <w:ind w:firstLine="709"/>
        <w:rPr>
          <w:b/>
          <w:bCs/>
        </w:rPr>
      </w:pPr>
      <w:r w:rsidRPr="00373F00">
        <w:rPr>
          <w:b/>
          <w:bCs/>
        </w:rPr>
        <w:t>Features</w:t>
      </w:r>
    </w:p>
    <w:p w:rsidR="007A07BA" w:rsidRPr="00373F00" w:rsidRDefault="007A07BA" w:rsidP="00507BF4">
      <w:pPr>
        <w:pStyle w:val="ListParagraph"/>
        <w:numPr>
          <w:ilvl w:val="0"/>
          <w:numId w:val="29"/>
        </w:numPr>
      </w:pPr>
      <w:r w:rsidRPr="00373F00">
        <w:rPr>
          <w:b/>
          <w:bCs/>
        </w:rPr>
        <w:t>Ease of use</w:t>
      </w:r>
      <w:r w:rsidRPr="00373F00">
        <w:t xml:space="preserve"> - A new visitor </w:t>
      </w:r>
      <w:r w:rsidR="009E121A" w:rsidRPr="00373F00">
        <w:t xml:space="preserve">on a </w:t>
      </w:r>
      <w:r w:rsidRPr="00373F00">
        <w:t>site only has to click two buttons in order to sign in for the first time.</w:t>
      </w:r>
    </w:p>
    <w:p w:rsidR="007A07BA" w:rsidRPr="00373F00" w:rsidRDefault="007A07BA" w:rsidP="00507BF4">
      <w:pPr>
        <w:pStyle w:val="ListParagraph"/>
        <w:numPr>
          <w:ilvl w:val="0"/>
          <w:numId w:val="29"/>
        </w:numPr>
      </w:pPr>
      <w:r w:rsidRPr="00373F00">
        <w:rPr>
          <w:b/>
          <w:bCs/>
        </w:rPr>
        <w:t>Twitter integration</w:t>
      </w:r>
      <w:r w:rsidRPr="00373F00">
        <w:t> - The Sign in with Twitter flow can grant authorization to use Twitter APIs on users behalf.</w:t>
      </w:r>
    </w:p>
    <w:p w:rsidR="007A07BA" w:rsidRPr="00373F00" w:rsidRDefault="007A07BA" w:rsidP="00507BF4">
      <w:pPr>
        <w:pStyle w:val="ListParagraph"/>
        <w:numPr>
          <w:ilvl w:val="0"/>
          <w:numId w:val="29"/>
        </w:numPr>
      </w:pPr>
      <w:r w:rsidRPr="00373F00">
        <w:rPr>
          <w:b/>
          <w:bCs/>
        </w:rPr>
        <w:t>OAuth based</w:t>
      </w:r>
      <w:r w:rsidRPr="00373F00">
        <w:t> - A wealth of client libraries and example code are compatible with Sign in with Twitter's API.</w:t>
      </w:r>
    </w:p>
    <w:p w:rsidR="007A07BA" w:rsidRPr="00373F00" w:rsidRDefault="007A07BA" w:rsidP="007A07BA">
      <w:pPr>
        <w:ind w:firstLine="709"/>
        <w:rPr>
          <w:b/>
          <w:bCs/>
        </w:rPr>
      </w:pPr>
      <w:r w:rsidRPr="00373F00">
        <w:rPr>
          <w:b/>
          <w:bCs/>
        </w:rPr>
        <w:t>Available for</w:t>
      </w:r>
    </w:p>
    <w:p w:rsidR="007A07BA" w:rsidRPr="00373F00" w:rsidRDefault="007A07BA" w:rsidP="00507BF4">
      <w:pPr>
        <w:pStyle w:val="ListParagraph"/>
        <w:numPr>
          <w:ilvl w:val="0"/>
          <w:numId w:val="30"/>
        </w:numPr>
      </w:pPr>
      <w:r w:rsidRPr="00373F00">
        <w:rPr>
          <w:b/>
          <w:bCs/>
        </w:rPr>
        <w:t>Browsers:</w:t>
      </w:r>
      <w:r w:rsidRPr="00373F00">
        <w:t>  Sign in with Twitter</w:t>
      </w:r>
      <w:r w:rsidR="009E121A" w:rsidRPr="00373F00">
        <w:t xml:space="preserve"> can be integrated on any website</w:t>
      </w:r>
      <w:r w:rsidRPr="00373F00">
        <w:t>.</w:t>
      </w:r>
    </w:p>
    <w:p w:rsidR="00B616AA" w:rsidRPr="00B616AA" w:rsidRDefault="007A07BA" w:rsidP="00B616AA">
      <w:pPr>
        <w:pStyle w:val="ListParagraph"/>
        <w:numPr>
          <w:ilvl w:val="0"/>
          <w:numId w:val="30"/>
        </w:numPr>
      </w:pPr>
      <w:r w:rsidRPr="00373F00">
        <w:rPr>
          <w:b/>
          <w:bCs/>
        </w:rPr>
        <w:t>Mobile devices:</w:t>
      </w:r>
      <w:r w:rsidRPr="00373F00">
        <w:t> Any web-connected mobile device can take advantage of Sign in with Twitter.</w:t>
      </w:r>
      <w:bookmarkStart w:id="31" w:name="_Toc359552288"/>
      <w:bookmarkStart w:id="32" w:name="_GoBack"/>
      <w:bookmarkEnd w:id="32"/>
      <w:r w:rsidR="00B616AA">
        <w:br w:type="page"/>
      </w:r>
    </w:p>
    <w:p w:rsidR="00AB2CEF" w:rsidRPr="00373F00" w:rsidRDefault="00AB2CEF" w:rsidP="00C8314A">
      <w:pPr>
        <w:pStyle w:val="Heading2"/>
        <w:spacing w:after="240"/>
      </w:pPr>
      <w:r w:rsidRPr="00373F00">
        <w:lastRenderedPageBreak/>
        <w:t>Architecture</w:t>
      </w:r>
      <w:bookmarkEnd w:id="31"/>
    </w:p>
    <w:p w:rsidR="00AB2CEF" w:rsidRPr="00373F00" w:rsidRDefault="00AB2CEF" w:rsidP="001A625D">
      <w:pPr>
        <w:ind w:firstLine="709"/>
        <w:jc w:val="both"/>
      </w:pPr>
      <w:r w:rsidRPr="00373F00">
        <w:t xml:space="preserve">The application </w:t>
      </w:r>
      <w:r w:rsidR="00C55BB3" w:rsidRPr="00373F00">
        <w:t>stack</w:t>
      </w:r>
      <w:r w:rsidR="00C8314A" w:rsidRPr="00373F00">
        <w:t xml:space="preserve"> </w:t>
      </w:r>
      <w:r w:rsidR="00FB4DC0" w:rsidRPr="00373F00">
        <w:t>is</w:t>
      </w:r>
      <w:r w:rsidRPr="00373F00">
        <w:t xml:space="preserve"> described by the following diagram:</w:t>
      </w:r>
    </w:p>
    <w:p w:rsidR="00632809" w:rsidRPr="00373F00" w:rsidRDefault="000B4B81" w:rsidP="009E6A67">
      <w:pPr>
        <w:spacing w:after="0" w:line="240" w:lineRule="auto"/>
        <w:rPr>
          <w:color w:val="7F7F7F" w:themeColor="text1" w:themeTint="80"/>
          <w:sz w:val="20"/>
          <w:szCs w:val="20"/>
        </w:rPr>
      </w:pPr>
      <w:r w:rsidRPr="00373F00">
        <w:rPr>
          <w:noProof/>
          <w:color w:val="7F7F7F" w:themeColor="text1" w:themeTint="80"/>
          <w:sz w:val="20"/>
          <w:szCs w:val="20"/>
          <w:lang w:val="ro-RO" w:eastAsia="ro-RO"/>
        </w:rPr>
        <mc:AlternateContent>
          <mc:Choice Requires="wps">
            <w:drawing>
              <wp:anchor distT="0" distB="0" distL="114300" distR="114300" simplePos="0" relativeHeight="251664383" behindDoc="0" locked="0" layoutInCell="1" allowOverlap="1" wp14:anchorId="766C0DBC" wp14:editId="2A57E174">
                <wp:simplePos x="0" y="0"/>
                <wp:positionH relativeFrom="column">
                  <wp:posOffset>1776730</wp:posOffset>
                </wp:positionH>
                <wp:positionV relativeFrom="paragraph">
                  <wp:posOffset>122555</wp:posOffset>
                </wp:positionV>
                <wp:extent cx="1514475" cy="828675"/>
                <wp:effectExtent l="19050" t="0" r="47625" b="47625"/>
                <wp:wrapNone/>
                <wp:docPr id="5" name="Cloud 5"/>
                <wp:cNvGraphicFramePr/>
                <a:graphic xmlns:a="http://schemas.openxmlformats.org/drawingml/2006/main">
                  <a:graphicData uri="http://schemas.microsoft.com/office/word/2010/wordprocessingShape">
                    <wps:wsp>
                      <wps:cNvSpPr/>
                      <wps:spPr>
                        <a:xfrm>
                          <a:off x="0" y="0"/>
                          <a:ext cx="1514475" cy="8286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695" w:rsidRPr="00632809" w:rsidRDefault="006F4695" w:rsidP="00632809">
                            <w:pPr>
                              <w:jc w:val="center"/>
                              <w:rPr>
                                <w:rFonts w:asciiTheme="minorHAnsi" w:hAnsiTheme="minorHAnsi"/>
                              </w:rPr>
                            </w:pPr>
                            <w:r w:rsidRPr="00632809">
                              <w:rPr>
                                <w:rFonts w:asciiTheme="minorHAnsi" w:hAnsiTheme="minorHAnsi"/>
                              </w:rPr>
                              <w:t>JSON Cloud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C0DBC" id="Cloud 5" o:spid="_x0000_s1026" style="position:absolute;margin-left:139.9pt;margin-top:9.65pt;width:119.25pt;height:65.2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64524,502135;75724,486847;242877,669443;204033,676751;577674,749836;554256,716459;1010597,666604;1001236,703223;1196470,440310;1310442,577195;1465325,294525;1414562,345857;1343536,104083;1346200,128330;1019396,75808;1045408,44887;776203,90540;788789,63877;490802,99594;536377,125452;144681,302869;136723,275650" o:connectangles="0,0,0,0,0,0,0,0,0,0,0,0,0,0,0,0,0,0,0,0,0,0" textboxrect="0,0,43200,43200"/>
                <v:textbox>
                  <w:txbxContent>
                    <w:p w:rsidR="006F4695" w:rsidRPr="00632809" w:rsidRDefault="006F4695" w:rsidP="00632809">
                      <w:pPr>
                        <w:jc w:val="center"/>
                        <w:rPr>
                          <w:rFonts w:asciiTheme="minorHAnsi" w:hAnsiTheme="minorHAnsi"/>
                        </w:rPr>
                      </w:pPr>
                      <w:r w:rsidRPr="00632809">
                        <w:rPr>
                          <w:rFonts w:asciiTheme="minorHAnsi" w:hAnsiTheme="minorHAnsi"/>
                        </w:rPr>
                        <w:t>JSON Cloud database</w:t>
                      </w:r>
                    </w:p>
                  </w:txbxContent>
                </v:textbox>
              </v:shape>
            </w:pict>
          </mc:Fallback>
        </mc:AlternateContent>
      </w:r>
    </w:p>
    <w:p w:rsidR="00632809" w:rsidRPr="00373F00" w:rsidRDefault="00632809" w:rsidP="009E6A67">
      <w:pPr>
        <w:spacing w:after="0" w:line="240" w:lineRule="auto"/>
        <w:rPr>
          <w:color w:val="7F7F7F" w:themeColor="text1" w:themeTint="80"/>
          <w:sz w:val="20"/>
          <w:szCs w:val="20"/>
        </w:rPr>
      </w:pPr>
    </w:p>
    <w:p w:rsidR="00632809" w:rsidRPr="00373F00" w:rsidRDefault="00632809" w:rsidP="009E6A67">
      <w:pPr>
        <w:spacing w:after="0" w:line="240" w:lineRule="auto"/>
        <w:rPr>
          <w:color w:val="7F7F7F" w:themeColor="text1" w:themeTint="80"/>
          <w:sz w:val="20"/>
          <w:szCs w:val="20"/>
        </w:rPr>
      </w:pPr>
    </w:p>
    <w:p w:rsidR="00632809" w:rsidRPr="00373F00" w:rsidRDefault="00632809" w:rsidP="009E6A67">
      <w:pPr>
        <w:spacing w:after="0" w:line="240" w:lineRule="auto"/>
        <w:rPr>
          <w:color w:val="7F7F7F" w:themeColor="text1" w:themeTint="80"/>
          <w:sz w:val="20"/>
          <w:szCs w:val="20"/>
        </w:rPr>
      </w:pPr>
    </w:p>
    <w:p w:rsidR="00632809" w:rsidRPr="00373F00" w:rsidRDefault="00632809" w:rsidP="009E6A67">
      <w:pPr>
        <w:spacing w:after="0" w:line="240" w:lineRule="auto"/>
        <w:rPr>
          <w:color w:val="7F7F7F" w:themeColor="text1" w:themeTint="80"/>
          <w:sz w:val="20"/>
          <w:szCs w:val="20"/>
        </w:rPr>
      </w:pPr>
    </w:p>
    <w:p w:rsidR="00AB2CEF" w:rsidRPr="00373F00" w:rsidRDefault="00DE3717" w:rsidP="009E6A67">
      <w:pPr>
        <w:spacing w:after="0" w:line="240" w:lineRule="auto"/>
        <w:rPr>
          <w:color w:val="7F7F7F" w:themeColor="text1" w:themeTint="80"/>
          <w:sz w:val="20"/>
          <w:szCs w:val="20"/>
        </w:rPr>
      </w:pPr>
      <w:r>
        <w:rPr>
          <w:noProof/>
          <w:lang w:val="ro-RO" w:eastAsia="ro-RO"/>
        </w:rPr>
        <mc:AlternateContent>
          <mc:Choice Requires="wps">
            <w:drawing>
              <wp:anchor distT="0" distB="0" distL="114300" distR="114300" simplePos="0" relativeHeight="251678720" behindDoc="0" locked="0" layoutInCell="1" allowOverlap="1" wp14:anchorId="0870F83C" wp14:editId="70EFC825">
                <wp:simplePos x="0" y="0"/>
                <wp:positionH relativeFrom="column">
                  <wp:posOffset>5186680</wp:posOffset>
                </wp:positionH>
                <wp:positionV relativeFrom="paragraph">
                  <wp:posOffset>3402330</wp:posOffset>
                </wp:positionV>
                <wp:extent cx="685800" cy="2476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3717" w:rsidRPr="00DE3717" w:rsidRDefault="00DE3717" w:rsidP="00DE3717">
                            <w:pPr>
                              <w:spacing w:line="240" w:lineRule="auto"/>
                              <w:jc w:val="center"/>
                              <w:rPr>
                                <w:rFonts w:asciiTheme="minorHAnsi" w:hAnsiTheme="minorHAnsi"/>
                                <w:lang w:val="ro-RO"/>
                              </w:rPr>
                            </w:pPr>
                            <w:r w:rsidRPr="00DE3717">
                              <w:rPr>
                                <w:rFonts w:asciiTheme="minorHAnsi" w:hAnsiTheme="minorHAnsi"/>
                                <w:lang w:val="ro-RO"/>
                              </w:rPr>
                              <w:t>camera</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0F83C" id="_x0000_t202" coordsize="21600,21600" o:spt="202" path="m,l,21600r21600,l21600,xe">
                <v:stroke joinstyle="miter"/>
                <v:path gradientshapeok="t" o:connecttype="rect"/>
              </v:shapetype>
              <v:shape id="Text Box 21" o:spid="_x0000_s1027" type="#_x0000_t202" style="position:absolute;margin-left:408.4pt;margin-top:267.9pt;width:54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" fillcolor="white [3201]" strokeweight=".5pt">
                <v:textbox inset="1mm,1mm,1mm,1mm">
                  <w:txbxContent>
                    <w:p w:rsidR="00DE3717" w:rsidRPr="00DE3717" w:rsidRDefault="00DE3717" w:rsidP="00DE3717">
                      <w:pPr>
                        <w:spacing w:line="240" w:lineRule="auto"/>
                        <w:jc w:val="center"/>
                        <w:rPr>
                          <w:rFonts w:asciiTheme="minorHAnsi" w:hAnsiTheme="minorHAnsi"/>
                          <w:lang w:val="ro-RO"/>
                        </w:rPr>
                      </w:pPr>
                      <w:r w:rsidRPr="00DE3717">
                        <w:rPr>
                          <w:rFonts w:asciiTheme="minorHAnsi" w:hAnsiTheme="minorHAnsi"/>
                          <w:lang w:val="ro-RO"/>
                        </w:rPr>
                        <w:t>camera</w:t>
                      </w:r>
                    </w:p>
                  </w:txbxContent>
                </v:textbox>
              </v:shape>
            </w:pict>
          </mc:Fallback>
        </mc:AlternateContent>
      </w:r>
      <w:r>
        <w:rPr>
          <w:noProof/>
          <w:lang w:val="ro-RO" w:eastAsia="ro-RO"/>
        </w:rPr>
        <mc:AlternateContent>
          <mc:Choice Requires="wps">
            <w:drawing>
              <wp:anchor distT="0" distB="0" distL="114300" distR="114300" simplePos="0" relativeHeight="251677696" behindDoc="0" locked="0" layoutInCell="1" allowOverlap="1" wp14:anchorId="39DE360B" wp14:editId="1CCC0E8D">
                <wp:simplePos x="0" y="0"/>
                <wp:positionH relativeFrom="column">
                  <wp:posOffset>1052830</wp:posOffset>
                </wp:positionH>
                <wp:positionV relativeFrom="line">
                  <wp:posOffset>3697605</wp:posOffset>
                </wp:positionV>
                <wp:extent cx="4514850" cy="285750"/>
                <wp:effectExtent l="0" t="0" r="19050" b="19050"/>
                <wp:wrapNone/>
                <wp:docPr id="20" name="Elbow Connector 20"/>
                <wp:cNvGraphicFramePr/>
                <a:graphic xmlns:a="http://schemas.openxmlformats.org/drawingml/2006/main">
                  <a:graphicData uri="http://schemas.microsoft.com/office/word/2010/wordprocessingShape">
                    <wps:wsp>
                      <wps:cNvCnPr/>
                      <wps:spPr>
                        <a:xfrm flipV="1">
                          <a:off x="0" y="0"/>
                          <a:ext cx="4514850" cy="285750"/>
                        </a:xfrm>
                        <a:prstGeom prst="bentConnector3">
                          <a:avLst>
                            <a:gd name="adj1" fmla="val 100000"/>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0050F36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82.9pt;margin-top:291.15pt;width:355.5pt;height:22.5pt;flip:y;z-index:25167769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" adj="21600" strokecolor="#ffc000 [3207]" strokeweight=".5pt">
                <w10:wrap anchory="line"/>
              </v:shape>
            </w:pict>
          </mc:Fallback>
        </mc:AlternateContent>
      </w:r>
      <w:r>
        <w:rPr>
          <w:noProof/>
          <w:lang w:val="ro-RO" w:eastAsia="ro-RO"/>
        </w:rPr>
        <mc:AlternateContent>
          <mc:Choice Requires="wps">
            <w:drawing>
              <wp:anchor distT="0" distB="0" distL="114300" distR="114300" simplePos="0" relativeHeight="251676672" behindDoc="0" locked="0" layoutInCell="1" allowOverlap="1" wp14:anchorId="5B5706CC" wp14:editId="34AC9634">
                <wp:simplePos x="0" y="0"/>
                <wp:positionH relativeFrom="column">
                  <wp:posOffset>1052830</wp:posOffset>
                </wp:positionH>
                <wp:positionV relativeFrom="line">
                  <wp:posOffset>3659505</wp:posOffset>
                </wp:positionV>
                <wp:extent cx="0" cy="323850"/>
                <wp:effectExtent l="7620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7D9624C0" id="_x0000_t32" coordsize="21600,21600" o:spt="32" o:oned="t" path="m,l21600,21600e" filled="f">
                <v:path arrowok="t" fillok="f" o:connecttype="none"/>
                <o:lock v:ext="edit" shapetype="t"/>
              </v:shapetype>
              <v:shape id="Straight Arrow Connector 16" o:spid="_x0000_s1026" type="#_x0000_t32" style="position:absolute;margin-left:82.9pt;margin-top:288.15pt;width:0;height:25.5pt;flip:y;z-index:25167667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" strokecolor="#ffc000 [3207]" strokeweight=".5pt">
                <v:stroke endarrow="block"/>
                <w10:wrap anchory="line"/>
              </v:shape>
            </w:pict>
          </mc:Fallback>
        </mc:AlternateContent>
      </w:r>
      <w:r w:rsidR="005E1CC1" w:rsidRPr="00373F00">
        <w:rPr>
          <w:noProof/>
          <w:lang w:val="ro-RO" w:eastAsia="ro-RO"/>
        </w:rPr>
        <mc:AlternateContent>
          <mc:Choice Requires="wps">
            <w:drawing>
              <wp:anchor distT="0" distB="0" distL="114300" distR="114300" simplePos="0" relativeHeight="251675648" behindDoc="0" locked="0" layoutInCell="1" allowOverlap="1" wp14:anchorId="5C0B176A" wp14:editId="308E2523">
                <wp:simplePos x="0" y="0"/>
                <wp:positionH relativeFrom="column">
                  <wp:posOffset>2529205</wp:posOffset>
                </wp:positionH>
                <wp:positionV relativeFrom="line">
                  <wp:posOffset>230505</wp:posOffset>
                </wp:positionV>
                <wp:extent cx="0" cy="2857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735C7" id="Straight Arrow Connector 14" o:spid="_x0000_s1026" type="#_x0000_t32" style="position:absolute;margin-left:199.15pt;margin-top:18.15pt;width:0;height:22.5pt;z-index:25167564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fi1AEAAAE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" strokecolor="#5b9bd5 [3204]" strokeweight=".5pt">
                <v:stroke endarrow="block"/>
                <w10:wrap anchory="line"/>
              </v:shape>
            </w:pict>
          </mc:Fallback>
        </mc:AlternateContent>
      </w:r>
      <w:r w:rsidR="00066775" w:rsidRPr="00373F00">
        <w:rPr>
          <w:noProof/>
          <w:lang w:val="ro-RO" w:eastAsia="ro-RO"/>
        </w:rPr>
        <mc:AlternateContent>
          <mc:Choice Requires="wps">
            <w:drawing>
              <wp:anchor distT="0" distB="0" distL="114300" distR="114300" simplePos="0" relativeHeight="251666432" behindDoc="0" locked="0" layoutInCell="1" allowOverlap="1" wp14:anchorId="58336B35" wp14:editId="47A4B2A2">
                <wp:simplePos x="0" y="0"/>
                <wp:positionH relativeFrom="column">
                  <wp:posOffset>-414020</wp:posOffset>
                </wp:positionH>
                <wp:positionV relativeFrom="line">
                  <wp:posOffset>506730</wp:posOffset>
                </wp:positionV>
                <wp:extent cx="666750" cy="3171825"/>
                <wp:effectExtent l="0" t="0" r="0" b="28575"/>
                <wp:wrapNone/>
                <wp:docPr id="183" name="Double Bracket 183"/>
                <wp:cNvGraphicFramePr/>
                <a:graphic xmlns:a="http://schemas.openxmlformats.org/drawingml/2006/main">
                  <a:graphicData uri="http://schemas.microsoft.com/office/word/2010/wordprocessingShape">
                    <wps:wsp>
                      <wps:cNvSpPr/>
                      <wps:spPr>
                        <a:xfrm>
                          <a:off x="0" y="0"/>
                          <a:ext cx="666750" cy="3171825"/>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6F4695" w:rsidRPr="00486B1A" w:rsidRDefault="006F4695" w:rsidP="00486B1A">
                            <w:pPr>
                              <w:jc w:val="center"/>
                              <w:rPr>
                                <w:rFonts w:asciiTheme="minorHAnsi" w:hAnsiTheme="minorHAnsi"/>
                                <w:lang w:val="ro-RO"/>
                              </w:rPr>
                            </w:pPr>
                            <w:r w:rsidRPr="00486B1A">
                              <w:rPr>
                                <w:rFonts w:asciiTheme="minorHAnsi" w:hAnsiTheme="minorHAnsi"/>
                                <w:lang w:val="ro-RO"/>
                              </w:rPr>
                              <w:t>Real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36B3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83" o:spid="_x0000_s1028" type="#_x0000_t185" style="position:absolute;margin-left:-32.6pt;margin-top:39.9pt;width:52.5pt;height:24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" strokecolor="#5b9bd5 [3204]" strokeweight=".5pt">
                <v:textbox>
                  <w:txbxContent>
                    <w:p w:rsidR="006F4695" w:rsidRPr="00486B1A" w:rsidRDefault="006F4695" w:rsidP="00486B1A">
                      <w:pPr>
                        <w:jc w:val="center"/>
                        <w:rPr>
                          <w:rFonts w:asciiTheme="minorHAnsi" w:hAnsiTheme="minorHAnsi"/>
                          <w:lang w:val="ro-RO"/>
                        </w:rPr>
                      </w:pPr>
                      <w:r w:rsidRPr="00486B1A">
                        <w:rPr>
                          <w:rFonts w:asciiTheme="minorHAnsi" w:hAnsiTheme="minorHAnsi"/>
                          <w:lang w:val="ro-RO"/>
                        </w:rPr>
                        <w:t>Real World</w:t>
                      </w:r>
                    </w:p>
                  </w:txbxContent>
                </v:textbox>
                <w10:wrap anchory="line"/>
              </v:shape>
            </w:pict>
          </mc:Fallback>
        </mc:AlternateContent>
      </w:r>
      <w:r w:rsidR="00066775" w:rsidRPr="00373F00">
        <w:rPr>
          <w:noProof/>
          <w:lang w:val="ro-RO" w:eastAsia="ro-RO"/>
        </w:rPr>
        <w:drawing>
          <wp:anchor distT="0" distB="0" distL="114300" distR="114300" simplePos="0" relativeHeight="251669504" behindDoc="0" locked="0" layoutInCell="1" allowOverlap="1" wp14:anchorId="1465DDA7" wp14:editId="22F4F941">
            <wp:simplePos x="0" y="0"/>
            <wp:positionH relativeFrom="column">
              <wp:posOffset>748030</wp:posOffset>
            </wp:positionH>
            <wp:positionV relativeFrom="paragraph">
              <wp:posOffset>1342390</wp:posOffset>
            </wp:positionV>
            <wp:extent cx="714375" cy="714375"/>
            <wp:effectExtent l="0" t="0" r="0" b="9525"/>
            <wp:wrapNone/>
            <wp:docPr id="11" name="Picture 8" descr="C:\Users\George\Desktop\1308420034_mobile_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orge\Desktop\1308420034_mobile_device.png"/>
                    <pic:cNvPicPr>
                      <a:picLocks noChangeAspect="1" noChangeArrowheads="1"/>
                    </pic:cNvPicPr>
                  </pic:nvPicPr>
                  <pic:blipFill>
                    <a:blip r:embed="rId13" cstate="print"/>
                    <a:srcRect/>
                    <a:stretch>
                      <a:fillRect/>
                    </a:stretch>
                  </pic:blipFill>
                  <pic:spPr bwMode="auto">
                    <a:xfrm>
                      <a:off x="0" y="0"/>
                      <a:ext cx="714375" cy="714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B4B81" w:rsidRPr="00373F00">
        <w:rPr>
          <w:noProof/>
          <w:lang w:val="ro-RO" w:eastAsia="ro-RO"/>
        </w:rPr>
        <mc:AlternateContent>
          <mc:Choice Requires="wps">
            <w:drawing>
              <wp:anchor distT="0" distB="0" distL="114300" distR="114300" simplePos="0" relativeHeight="251672576" behindDoc="0" locked="0" layoutInCell="1" allowOverlap="1" wp14:anchorId="2B0B0530" wp14:editId="60D2BC5B">
                <wp:simplePos x="0" y="0"/>
                <wp:positionH relativeFrom="column">
                  <wp:posOffset>3072130</wp:posOffset>
                </wp:positionH>
                <wp:positionV relativeFrom="line">
                  <wp:posOffset>1525905</wp:posOffset>
                </wp:positionV>
                <wp:extent cx="18097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BBC2E" id="Straight Arrow Connector 9" o:spid="_x0000_s1026" type="#_x0000_t32" style="position:absolute;margin-left:241.9pt;margin-top:120.15pt;width:14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" strokecolor="#5b9bd5 [3204]" strokeweight=".5pt">
                <v:stroke endarrow="block"/>
                <w10:wrap anchory="line"/>
              </v:shape>
            </w:pict>
          </mc:Fallback>
        </mc:AlternateContent>
      </w:r>
      <w:r w:rsidR="000B4B81" w:rsidRPr="00373F00">
        <w:rPr>
          <w:noProof/>
          <w:lang w:val="ro-RO" w:eastAsia="ro-RO"/>
        </w:rPr>
        <mc:AlternateContent>
          <mc:Choice Requires="wps">
            <w:drawing>
              <wp:anchor distT="0" distB="0" distL="114300" distR="114300" simplePos="0" relativeHeight="251671552" behindDoc="0" locked="0" layoutInCell="1" allowOverlap="1" wp14:anchorId="0F90D890" wp14:editId="42D0B633">
                <wp:simplePos x="0" y="0"/>
                <wp:positionH relativeFrom="column">
                  <wp:posOffset>2033905</wp:posOffset>
                </wp:positionH>
                <wp:positionV relativeFrom="line">
                  <wp:posOffset>1259205</wp:posOffset>
                </wp:positionV>
                <wp:extent cx="1028700" cy="5524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0287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695" w:rsidRPr="000B4B81" w:rsidRDefault="006F4695" w:rsidP="000B4B81">
                            <w:pPr>
                              <w:jc w:val="center"/>
                              <w:rPr>
                                <w:rFonts w:asciiTheme="minorHAnsi" w:hAnsiTheme="minorHAnsi"/>
                              </w:rPr>
                            </w:pPr>
                            <w:r w:rsidRPr="000B4B81">
                              <w:rPr>
                                <w:rFonts w:asciiTheme="minorHAnsi" w:hAnsiTheme="minorHAnsi"/>
                              </w:rPr>
                              <w:t>Target dataset</w:t>
                            </w:r>
                            <w:r>
                              <w:rPr>
                                <w:rFonts w:asciiTheme="minorHAnsi" w:hAnsiTheme="minorHAnsi"/>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90D890" id="Rounded Rectangle 6" o:spid="_x0000_s1029" style="position:absolute;margin-left:160.15pt;margin-top:99.15pt;width:81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" fillcolor="#5b9bd5 [3204]" strokecolor="#1f4d78 [1604]" strokeweight="1pt">
                <v:textbox>
                  <w:txbxContent>
                    <w:p w:rsidR="006F4695" w:rsidRPr="000B4B81" w:rsidRDefault="006F4695" w:rsidP="000B4B81">
                      <w:pPr>
                        <w:jc w:val="center"/>
                        <w:rPr>
                          <w:rFonts w:asciiTheme="minorHAnsi" w:hAnsiTheme="minorHAnsi"/>
                        </w:rPr>
                      </w:pPr>
                      <w:r w:rsidRPr="000B4B81">
                        <w:rPr>
                          <w:rFonts w:asciiTheme="minorHAnsi" w:hAnsiTheme="minorHAnsi"/>
                        </w:rPr>
                        <w:t>Target dataset</w:t>
                      </w:r>
                      <w:r>
                        <w:rPr>
                          <w:rFonts w:asciiTheme="minorHAnsi" w:hAnsiTheme="minorHAnsi"/>
                        </w:rPr>
                        <w:t xml:space="preserve"> file</w:t>
                      </w:r>
                    </w:p>
                  </w:txbxContent>
                </v:textbox>
                <w10:wrap anchory="line"/>
              </v:roundrect>
            </w:pict>
          </mc:Fallback>
        </mc:AlternateContent>
      </w:r>
      <w:r w:rsidR="000B4B81" w:rsidRPr="00373F00">
        <w:rPr>
          <w:noProof/>
          <w:lang w:val="ro-RO" w:eastAsia="ro-RO"/>
        </w:rPr>
        <w:drawing>
          <wp:anchor distT="0" distB="0" distL="114300" distR="114300" simplePos="0" relativeHeight="251665408" behindDoc="0" locked="0" layoutInCell="1" allowOverlap="1" wp14:anchorId="5BEA8A9B" wp14:editId="4FD45278">
            <wp:simplePos x="0" y="0"/>
            <wp:positionH relativeFrom="column">
              <wp:posOffset>405130</wp:posOffset>
            </wp:positionH>
            <wp:positionV relativeFrom="line">
              <wp:posOffset>230505</wp:posOffset>
            </wp:positionV>
            <wp:extent cx="5762625" cy="3552825"/>
            <wp:effectExtent l="0" t="0" r="9525" b="0"/>
            <wp:wrapTopAndBottom/>
            <wp:docPr id="178" name="Diagram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rsidR="008E7ACC" w:rsidRDefault="008E7ACC" w:rsidP="008E7ACC">
      <w:pPr>
        <w:keepNext/>
        <w:jc w:val="both"/>
      </w:pPr>
    </w:p>
    <w:p w:rsidR="00DE3717" w:rsidRPr="00373F00" w:rsidRDefault="00DE3717" w:rsidP="008E7ACC">
      <w:pPr>
        <w:keepNext/>
        <w:jc w:val="both"/>
      </w:pPr>
    </w:p>
    <w:p w:rsidR="008E7ACC" w:rsidRPr="00373F00" w:rsidRDefault="008E7ACC" w:rsidP="00317000">
      <w:pPr>
        <w:pStyle w:val="Caption"/>
        <w:spacing w:before="240"/>
      </w:pPr>
      <w:r w:rsidRPr="00373F00">
        <w:t xml:space="preserve">Figure </w:t>
      </w:r>
      <w:r w:rsidRPr="00373F00">
        <w:fldChar w:fldCharType="begin"/>
      </w:r>
      <w:r w:rsidRPr="00373F00">
        <w:instrText xml:space="preserve"> SEQ Figure \* ARABIC </w:instrText>
      </w:r>
      <w:r w:rsidRPr="00373F00">
        <w:fldChar w:fldCharType="separate"/>
      </w:r>
      <w:r w:rsidR="00DC76C3">
        <w:rPr>
          <w:noProof/>
        </w:rPr>
        <w:t>2</w:t>
      </w:r>
      <w:r w:rsidRPr="00373F00">
        <w:fldChar w:fldCharType="end"/>
      </w:r>
      <w:r w:rsidR="00AC0C44" w:rsidRPr="00373F00">
        <w:t xml:space="preserve"> </w:t>
      </w:r>
      <w:r w:rsidRPr="00373F00">
        <w:t xml:space="preserve">– </w:t>
      </w:r>
      <w:r w:rsidR="00AC0C44" w:rsidRPr="00373F00">
        <w:t>System architecture</w:t>
      </w:r>
    </w:p>
    <w:p w:rsidR="00C5268C" w:rsidRPr="00373F00" w:rsidRDefault="00AB2CEF" w:rsidP="00C5268C">
      <w:pPr>
        <w:spacing w:before="240"/>
        <w:ind w:firstLine="360"/>
        <w:jc w:val="both"/>
      </w:pPr>
      <w:r w:rsidRPr="00373F00">
        <w:t>As visually indicated</w:t>
      </w:r>
      <w:r w:rsidR="00C5268C">
        <w:t xml:space="preserve"> above</w:t>
      </w:r>
      <w:r w:rsidRPr="00373F00">
        <w:t xml:space="preserve">, </w:t>
      </w:r>
      <w:r w:rsidR="00632809" w:rsidRPr="00373F00">
        <w:t xml:space="preserve">the application runs inside the Wikitude Browser and connects to it through the ARchitect </w:t>
      </w:r>
      <w:r w:rsidR="00244B76">
        <w:t>library</w:t>
      </w:r>
      <w:r w:rsidR="00632809" w:rsidRPr="00373F00">
        <w:t>.</w:t>
      </w:r>
      <w:r w:rsidR="009F6006" w:rsidRPr="00373F00">
        <w:t xml:space="preserve"> The blue boxes identify the components of the application, while the yellow ones are parts of the Wikitude platform. </w:t>
      </w:r>
      <w:r w:rsidR="00C5268C">
        <w:t>Low-level AR related functionality is handled by Wikitude and exposed using ARchitect</w:t>
      </w:r>
      <w:r w:rsidR="00DE3717">
        <w:t>.</w:t>
      </w:r>
    </w:p>
    <w:p w:rsidR="004B691F" w:rsidRDefault="001A625D" w:rsidP="001A625D">
      <w:pPr>
        <w:spacing w:before="240"/>
        <w:ind w:firstLine="360"/>
        <w:jc w:val="both"/>
      </w:pPr>
      <w:r w:rsidRPr="00373F00">
        <w:t xml:space="preserve">As it can be seen in </w:t>
      </w:r>
      <w:r w:rsidR="00C5268C">
        <w:t>Fig.2</w:t>
      </w:r>
      <w:r w:rsidRPr="00373F00">
        <w:t xml:space="preserve">, the application logic is </w:t>
      </w:r>
      <w:r w:rsidR="000A4664">
        <w:t xml:space="preserve">clearly </w:t>
      </w:r>
      <w:r w:rsidRPr="00373F00">
        <w:t xml:space="preserve">separated from the user interface. The </w:t>
      </w:r>
      <w:r w:rsidR="009520B6" w:rsidRPr="00373F00">
        <w:t>framework used as a base allow</w:t>
      </w:r>
      <w:r w:rsidR="000A4664">
        <w:t>s</w:t>
      </w:r>
      <w:r w:rsidR="009520B6" w:rsidRPr="00373F00">
        <w:t xml:space="preserve"> to write meaningful, semantic HTML code that benefits from HTML5’s new features</w:t>
      </w:r>
      <w:r w:rsidR="000A4664">
        <w:t xml:space="preserve"> (like data attributes and fresh tags)</w:t>
      </w:r>
      <w:r w:rsidR="009520B6" w:rsidRPr="00373F00">
        <w:t>.</w:t>
      </w:r>
    </w:p>
    <w:p w:rsidR="009520B6" w:rsidRPr="00373F00" w:rsidRDefault="009520B6" w:rsidP="001A625D">
      <w:pPr>
        <w:spacing w:before="240"/>
        <w:ind w:firstLine="360"/>
        <w:jc w:val="both"/>
      </w:pPr>
      <w:r w:rsidRPr="00373F00">
        <w:t>The structure of the application is the following:</w:t>
      </w:r>
    </w:p>
    <w:p w:rsidR="009F092F" w:rsidRPr="00373F00" w:rsidRDefault="009F092F" w:rsidP="00507BF4">
      <w:pPr>
        <w:pStyle w:val="ListParagraph"/>
        <w:numPr>
          <w:ilvl w:val="0"/>
          <w:numId w:val="37"/>
        </w:numPr>
        <w:spacing w:before="240"/>
        <w:jc w:val="both"/>
        <w:rPr>
          <w:b/>
        </w:rPr>
      </w:pPr>
      <w:r w:rsidRPr="00373F00">
        <w:rPr>
          <w:b/>
        </w:rPr>
        <w:t>actions</w:t>
      </w:r>
      <w:r w:rsidRPr="00373F00">
        <w:t>: contains the JS logic</w:t>
      </w:r>
    </w:p>
    <w:p w:rsidR="009520B6" w:rsidRPr="00373F00" w:rsidRDefault="009520B6" w:rsidP="00507BF4">
      <w:pPr>
        <w:pStyle w:val="ListParagraph"/>
        <w:numPr>
          <w:ilvl w:val="0"/>
          <w:numId w:val="37"/>
        </w:numPr>
        <w:spacing w:before="240"/>
        <w:jc w:val="both"/>
        <w:rPr>
          <w:b/>
        </w:rPr>
      </w:pPr>
      <w:r w:rsidRPr="00373F00">
        <w:rPr>
          <w:b/>
        </w:rPr>
        <w:t>app</w:t>
      </w:r>
      <w:r w:rsidRPr="00373F00">
        <w:t xml:space="preserve">: contains </w:t>
      </w:r>
      <w:r w:rsidR="009F092F" w:rsidRPr="00373F00">
        <w:t xml:space="preserve">the </w:t>
      </w:r>
      <w:r w:rsidRPr="00373F00">
        <w:t xml:space="preserve">HTML </w:t>
      </w:r>
      <w:r w:rsidR="009F092F" w:rsidRPr="00373F00">
        <w:t>mark-up</w:t>
      </w:r>
    </w:p>
    <w:p w:rsidR="009520B6" w:rsidRPr="00373F00" w:rsidRDefault="009520B6" w:rsidP="00507BF4">
      <w:pPr>
        <w:pStyle w:val="ListParagraph"/>
        <w:numPr>
          <w:ilvl w:val="1"/>
          <w:numId w:val="37"/>
        </w:numPr>
        <w:spacing w:before="240"/>
        <w:jc w:val="both"/>
        <w:rPr>
          <w:b/>
        </w:rPr>
      </w:pPr>
      <w:r w:rsidRPr="00373F00">
        <w:rPr>
          <w:b/>
        </w:rPr>
        <w:lastRenderedPageBreak/>
        <w:t>asides</w:t>
      </w:r>
      <w:r w:rsidRPr="00373F00">
        <w:t xml:space="preserve">: </w:t>
      </w:r>
      <w:r w:rsidR="009F092F" w:rsidRPr="00373F00">
        <w:t xml:space="preserve">holds the </w:t>
      </w:r>
      <w:r w:rsidRPr="00373F00">
        <w:t>sliding menus</w:t>
      </w:r>
    </w:p>
    <w:p w:rsidR="009520B6" w:rsidRPr="00373F00" w:rsidRDefault="009520B6" w:rsidP="00507BF4">
      <w:pPr>
        <w:pStyle w:val="ListParagraph"/>
        <w:numPr>
          <w:ilvl w:val="1"/>
          <w:numId w:val="37"/>
        </w:numPr>
        <w:spacing w:before="240"/>
        <w:jc w:val="both"/>
        <w:rPr>
          <w:b/>
        </w:rPr>
      </w:pPr>
      <w:r w:rsidRPr="00373F00">
        <w:rPr>
          <w:b/>
        </w:rPr>
        <w:t>sections</w:t>
      </w:r>
      <w:r w:rsidRPr="00373F00">
        <w:t xml:space="preserve">: </w:t>
      </w:r>
      <w:r w:rsidR="009F092F" w:rsidRPr="00373F00">
        <w:t>holds the sections and the pop-ups</w:t>
      </w:r>
      <w:r w:rsidRPr="00373F00">
        <w:t xml:space="preserve"> </w:t>
      </w:r>
    </w:p>
    <w:p w:rsidR="009F092F" w:rsidRPr="00373F00" w:rsidRDefault="009F092F" w:rsidP="009F092F">
      <w:pPr>
        <w:pStyle w:val="ListParagraph"/>
        <w:numPr>
          <w:ilvl w:val="0"/>
          <w:numId w:val="0"/>
        </w:numPr>
        <w:spacing w:before="240"/>
        <w:ind w:left="1080"/>
        <w:jc w:val="both"/>
        <w:rPr>
          <w:b/>
        </w:rPr>
      </w:pPr>
    </w:p>
    <w:p w:rsidR="009520B6" w:rsidRPr="00373F00" w:rsidRDefault="009520B6" w:rsidP="00507BF4">
      <w:pPr>
        <w:pStyle w:val="ListParagraph"/>
        <w:numPr>
          <w:ilvl w:val="0"/>
          <w:numId w:val="37"/>
        </w:numPr>
        <w:spacing w:before="240"/>
        <w:jc w:val="both"/>
        <w:rPr>
          <w:b/>
        </w:rPr>
      </w:pPr>
      <w:r w:rsidRPr="00373F00">
        <w:rPr>
          <w:b/>
        </w:rPr>
        <w:t>components</w:t>
      </w:r>
      <w:r w:rsidR="009F092F" w:rsidRPr="00373F00">
        <w:t>: contains 3</w:t>
      </w:r>
      <w:r w:rsidR="009F092F" w:rsidRPr="00373F00">
        <w:rPr>
          <w:vertAlign w:val="superscript"/>
        </w:rPr>
        <w:t>rd</w:t>
      </w:r>
      <w:r w:rsidR="009F092F" w:rsidRPr="00373F00">
        <w:t xml:space="preserve"> party libraries</w:t>
      </w:r>
    </w:p>
    <w:p w:rsidR="009F092F" w:rsidRPr="00373F00" w:rsidRDefault="009F092F" w:rsidP="00507BF4">
      <w:pPr>
        <w:pStyle w:val="ListParagraph"/>
        <w:numPr>
          <w:ilvl w:val="1"/>
          <w:numId w:val="37"/>
        </w:numPr>
        <w:spacing w:before="240"/>
        <w:jc w:val="both"/>
        <w:rPr>
          <w:b/>
        </w:rPr>
      </w:pPr>
      <w:r w:rsidRPr="00373F00">
        <w:rPr>
          <w:b/>
        </w:rPr>
        <w:t>fancybox</w:t>
      </w:r>
      <w:r w:rsidRPr="00373F00">
        <w:t>: holds a plugin for displaying pop-ups</w:t>
      </w:r>
    </w:p>
    <w:p w:rsidR="009F092F" w:rsidRPr="00373F00" w:rsidRDefault="009F092F" w:rsidP="00507BF4">
      <w:pPr>
        <w:pStyle w:val="ListParagraph"/>
        <w:numPr>
          <w:ilvl w:val="1"/>
          <w:numId w:val="37"/>
        </w:numPr>
        <w:spacing w:before="240"/>
        <w:jc w:val="both"/>
        <w:rPr>
          <w:b/>
        </w:rPr>
      </w:pPr>
      <w:r w:rsidRPr="00373F00">
        <w:rPr>
          <w:b/>
        </w:rPr>
        <w:t>lungo</w:t>
      </w:r>
      <w:r w:rsidRPr="00373F00">
        <w:t>: holds the framework files</w:t>
      </w:r>
    </w:p>
    <w:p w:rsidR="009520B6" w:rsidRPr="00373F00" w:rsidRDefault="009F092F" w:rsidP="00507BF4">
      <w:pPr>
        <w:pStyle w:val="ListParagraph"/>
        <w:numPr>
          <w:ilvl w:val="1"/>
          <w:numId w:val="37"/>
        </w:numPr>
        <w:spacing w:before="240"/>
        <w:jc w:val="both"/>
        <w:rPr>
          <w:b/>
        </w:rPr>
      </w:pPr>
      <w:r w:rsidRPr="00373F00">
        <w:rPr>
          <w:b/>
        </w:rPr>
        <w:t>quojs</w:t>
      </w:r>
      <w:r w:rsidRPr="00373F00">
        <w:t>: holds the base library used by the framework</w:t>
      </w:r>
    </w:p>
    <w:p w:rsidR="009520B6" w:rsidRPr="00C33CD6" w:rsidRDefault="009520B6" w:rsidP="00507BF4">
      <w:pPr>
        <w:pStyle w:val="ListParagraph"/>
        <w:numPr>
          <w:ilvl w:val="0"/>
          <w:numId w:val="37"/>
        </w:numPr>
        <w:spacing w:before="240"/>
        <w:jc w:val="both"/>
        <w:rPr>
          <w:b/>
        </w:rPr>
      </w:pPr>
      <w:r w:rsidRPr="00373F00">
        <w:rPr>
          <w:b/>
        </w:rPr>
        <w:t>images</w:t>
      </w:r>
      <w:r w:rsidR="009F092F" w:rsidRPr="00373F00">
        <w:t>: contains images used in the UI</w:t>
      </w:r>
    </w:p>
    <w:p w:rsidR="00C33CD6" w:rsidRPr="00373F00" w:rsidRDefault="00C33CD6" w:rsidP="00507BF4">
      <w:pPr>
        <w:pStyle w:val="ListParagraph"/>
        <w:numPr>
          <w:ilvl w:val="0"/>
          <w:numId w:val="37"/>
        </w:numPr>
        <w:spacing w:before="240"/>
        <w:jc w:val="both"/>
        <w:rPr>
          <w:b/>
        </w:rPr>
      </w:pPr>
      <w:r>
        <w:rPr>
          <w:b/>
        </w:rPr>
        <w:t>media</w:t>
      </w:r>
      <w:r w:rsidRPr="00C33CD6">
        <w:t>:</w:t>
      </w:r>
      <w:r>
        <w:t xml:space="preserve"> contains images of products</w:t>
      </w:r>
    </w:p>
    <w:p w:rsidR="009520B6" w:rsidRPr="00373F00" w:rsidRDefault="009520B6" w:rsidP="00507BF4">
      <w:pPr>
        <w:pStyle w:val="ListParagraph"/>
        <w:numPr>
          <w:ilvl w:val="0"/>
          <w:numId w:val="37"/>
        </w:numPr>
        <w:spacing w:before="240"/>
        <w:jc w:val="both"/>
        <w:rPr>
          <w:b/>
        </w:rPr>
      </w:pPr>
      <w:r w:rsidRPr="00373F00">
        <w:rPr>
          <w:b/>
        </w:rPr>
        <w:t>stylesheets</w:t>
      </w:r>
      <w:r w:rsidR="009F092F" w:rsidRPr="00373F00">
        <w:t>: contains custom CSS that change the framework’s default UI styling</w:t>
      </w:r>
    </w:p>
    <w:p w:rsidR="009520B6" w:rsidRPr="00373F00" w:rsidRDefault="009520B6" w:rsidP="00507BF4">
      <w:pPr>
        <w:pStyle w:val="ListParagraph"/>
        <w:numPr>
          <w:ilvl w:val="0"/>
          <w:numId w:val="37"/>
        </w:numPr>
        <w:spacing w:before="240"/>
        <w:jc w:val="both"/>
        <w:rPr>
          <w:b/>
        </w:rPr>
      </w:pPr>
      <w:r w:rsidRPr="00373F00">
        <w:rPr>
          <w:b/>
        </w:rPr>
        <w:t>index.html</w:t>
      </w:r>
      <w:r w:rsidR="009F092F" w:rsidRPr="00373F00">
        <w:t>: the entry point of the application</w:t>
      </w:r>
    </w:p>
    <w:p w:rsidR="004820D0" w:rsidRPr="00373F00" w:rsidRDefault="004820D0" w:rsidP="004820D0">
      <w:pPr>
        <w:spacing w:before="240"/>
        <w:jc w:val="both"/>
      </w:pPr>
      <w:r w:rsidRPr="00373F00">
        <w:t>The application logic is divided in</w:t>
      </w:r>
      <w:r w:rsidR="00FD2BD8">
        <w:t>to</w:t>
      </w:r>
      <w:r w:rsidRPr="00373F00">
        <w:t xml:space="preserve"> 3 modules that are implemented as separate classes and </w:t>
      </w:r>
      <w:r w:rsidR="005A796C">
        <w:t xml:space="preserve">are </w:t>
      </w:r>
      <w:r w:rsidRPr="00373F00">
        <w:t xml:space="preserve">located in the </w:t>
      </w:r>
      <w:r w:rsidRPr="00373F00">
        <w:rPr>
          <w:b/>
        </w:rPr>
        <w:t>/actions</w:t>
      </w:r>
      <w:r w:rsidRPr="00373F00">
        <w:t xml:space="preserve"> directory:</w:t>
      </w:r>
    </w:p>
    <w:p w:rsidR="009C2D0D" w:rsidRPr="00373F00" w:rsidRDefault="000B16DC" w:rsidP="00507BF4">
      <w:pPr>
        <w:pStyle w:val="ListParagraph"/>
        <w:numPr>
          <w:ilvl w:val="0"/>
          <w:numId w:val="41"/>
        </w:numPr>
      </w:pPr>
      <w:r w:rsidRPr="00244B76">
        <w:t>AR</w:t>
      </w:r>
      <w:r w:rsidR="004820D0" w:rsidRPr="00244B76">
        <w:t>Handler</w:t>
      </w:r>
    </w:p>
    <w:p w:rsidR="009C2D0D" w:rsidRPr="00373F00" w:rsidRDefault="004820D0" w:rsidP="00507BF4">
      <w:pPr>
        <w:pStyle w:val="ListParagraph"/>
        <w:numPr>
          <w:ilvl w:val="0"/>
          <w:numId w:val="41"/>
        </w:numPr>
      </w:pPr>
      <w:r w:rsidRPr="00244B76">
        <w:t>RecommendationGenerator</w:t>
      </w:r>
    </w:p>
    <w:p w:rsidR="00FC7040" w:rsidRPr="00373F00" w:rsidRDefault="009C2D0D" w:rsidP="00507BF4">
      <w:pPr>
        <w:pStyle w:val="ListParagraph"/>
        <w:numPr>
          <w:ilvl w:val="0"/>
          <w:numId w:val="41"/>
        </w:numPr>
      </w:pPr>
      <w:r w:rsidRPr="00244B76">
        <w:t>AppEngine</w:t>
      </w:r>
    </w:p>
    <w:p w:rsidR="004820D0" w:rsidRPr="00373F00" w:rsidRDefault="000B16DC" w:rsidP="00FC7040">
      <w:pPr>
        <w:pStyle w:val="Heading5"/>
        <w:spacing w:after="240"/>
      </w:pPr>
      <w:r w:rsidRPr="00373F00">
        <w:t>AR</w:t>
      </w:r>
      <w:r w:rsidR="004820D0" w:rsidRPr="00373F00">
        <w:t>Handler</w:t>
      </w:r>
    </w:p>
    <w:p w:rsidR="004820D0" w:rsidRPr="00373F00" w:rsidRDefault="004820D0" w:rsidP="00FC7040">
      <w:pPr>
        <w:ind w:firstLine="709"/>
        <w:jc w:val="both"/>
      </w:pPr>
      <w:r w:rsidRPr="00373F00">
        <w:t xml:space="preserve">This module is responsible with obtaining </w:t>
      </w:r>
      <w:r w:rsidR="00E861BC" w:rsidRPr="00373F00">
        <w:t>“</w:t>
      </w:r>
      <w:r w:rsidRPr="00373F00">
        <w:t xml:space="preserve">references” of the objects from the real world that are in the user’s </w:t>
      </w:r>
      <w:r w:rsidR="00E861BC" w:rsidRPr="00373F00">
        <w:t>view</w:t>
      </w:r>
      <w:r w:rsidRPr="00373F00">
        <w:t xml:space="preserve">. The application </w:t>
      </w:r>
      <w:r w:rsidR="00E861BC" w:rsidRPr="00373F00">
        <w:t>“</w:t>
      </w:r>
      <w:r w:rsidRPr="00373F00">
        <w:t>learn</w:t>
      </w:r>
      <w:r w:rsidR="00E861BC" w:rsidRPr="00373F00">
        <w:t>s</w:t>
      </w:r>
      <w:r w:rsidRPr="00373F00">
        <w:t>” about an object automatically</w:t>
      </w:r>
      <w:r w:rsidR="00E861BC" w:rsidRPr="00373F00">
        <w:t>;</w:t>
      </w:r>
      <w:r w:rsidRPr="00373F00">
        <w:t xml:space="preserve"> while the user moves around the shelves with products, the image detection engine runs continuously in background scanning the </w:t>
      </w:r>
      <w:r w:rsidR="00E861BC" w:rsidRPr="00373F00">
        <w:t>frames</w:t>
      </w:r>
      <w:r w:rsidRPr="00373F00">
        <w:t xml:space="preserve"> captured by the camera. These are compared against the products images </w:t>
      </w:r>
      <w:r w:rsidR="00E861BC" w:rsidRPr="00373F00">
        <w:t>described</w:t>
      </w:r>
      <w:r w:rsidRPr="00373F00">
        <w:t xml:space="preserve"> in the </w:t>
      </w:r>
      <w:r w:rsidR="00E861BC" w:rsidRPr="00373F00">
        <w:t>provided dataset</w:t>
      </w:r>
      <w:r w:rsidRPr="00373F00">
        <w:t xml:space="preserve">. When one or more matches are found (with </w:t>
      </w:r>
      <w:r w:rsidR="00E861BC" w:rsidRPr="00373F00">
        <w:t xml:space="preserve">a </w:t>
      </w:r>
      <w:r w:rsidRPr="00373F00">
        <w:t>certain likelihood), they are traced to the products they belong.</w:t>
      </w:r>
    </w:p>
    <w:p w:rsidR="004820D0" w:rsidRPr="00373F00" w:rsidRDefault="00B54BE8" w:rsidP="00DA0A3B">
      <w:pPr>
        <w:ind w:firstLine="709"/>
        <w:jc w:val="both"/>
      </w:pPr>
      <w:r w:rsidRPr="00373F00">
        <w:t>When queried, t</w:t>
      </w:r>
      <w:r w:rsidR="004820D0" w:rsidRPr="00373F00">
        <w:t xml:space="preserve">he output of this module consists of one or more products represented by IDs that </w:t>
      </w:r>
      <w:r w:rsidR="00DA0A3B" w:rsidRPr="00373F00">
        <w:t xml:space="preserve">are communicated to the </w:t>
      </w:r>
      <w:r w:rsidR="00DA0A3B" w:rsidRPr="00373F00">
        <w:rPr>
          <w:b/>
        </w:rPr>
        <w:t>AppEngine</w:t>
      </w:r>
      <w:r w:rsidR="00DA0A3B" w:rsidRPr="00373F00">
        <w:t xml:space="preserve"> module.</w:t>
      </w:r>
    </w:p>
    <w:p w:rsidR="00B54BE8" w:rsidRPr="00373F00" w:rsidRDefault="000B16DC" w:rsidP="00DA0A3B">
      <w:pPr>
        <w:ind w:firstLine="709"/>
        <w:jc w:val="both"/>
      </w:pPr>
      <w:r w:rsidRPr="00373F00">
        <w:t xml:space="preserve">This module </w:t>
      </w:r>
      <w:r w:rsidR="00B54BE8" w:rsidRPr="00373F00">
        <w:t xml:space="preserve">also has to convert all AR related commands received from the </w:t>
      </w:r>
      <w:r w:rsidR="00B54BE8" w:rsidRPr="00373F00">
        <w:rPr>
          <w:b/>
        </w:rPr>
        <w:t>AppEngine</w:t>
      </w:r>
      <w:r w:rsidR="00B54BE8" w:rsidRPr="00373F00">
        <w:t xml:space="preserve"> module into </w:t>
      </w:r>
      <w:r w:rsidR="00B54BE8" w:rsidRPr="00373F00">
        <w:rPr>
          <w:rStyle w:val="Emphasis"/>
        </w:rPr>
        <w:t>ARchitect API calls</w:t>
      </w:r>
      <w:r w:rsidR="00B54BE8" w:rsidRPr="00373F00">
        <w:t xml:space="preserve"> that actually trigger the output of generated content in the camera view. The pop-ups with details are shown by the AR rendering engine within the real scenery.</w:t>
      </w:r>
    </w:p>
    <w:p w:rsidR="00FC7040" w:rsidRPr="00373F00" w:rsidRDefault="00DA0A3B" w:rsidP="00FC7040">
      <w:pPr>
        <w:pStyle w:val="Heading5"/>
      </w:pPr>
      <w:r w:rsidRPr="00373F00">
        <w:t>RecommendationGenerator</w:t>
      </w:r>
    </w:p>
    <w:p w:rsidR="004820D0" w:rsidRPr="00373F00" w:rsidRDefault="004820D0" w:rsidP="00FC7040">
      <w:pPr>
        <w:ind w:firstLine="709"/>
      </w:pPr>
      <w:r w:rsidRPr="00373F00">
        <w:t xml:space="preserve">Having received the products IDs, this module queries the </w:t>
      </w:r>
      <w:r w:rsidR="00DA0A3B" w:rsidRPr="00373F00">
        <w:t>cloud database</w:t>
      </w:r>
      <w:r w:rsidRPr="00373F00">
        <w:t xml:space="preserve"> fo</w:t>
      </w:r>
      <w:r w:rsidR="00DA0A3B" w:rsidRPr="00373F00">
        <w:t>r information. For each product the module</w:t>
      </w:r>
      <w:r w:rsidRPr="00373F00">
        <w:t xml:space="preserve"> </w:t>
      </w:r>
      <w:r w:rsidR="00DA0A3B" w:rsidRPr="00373F00">
        <w:t xml:space="preserve">receives </w:t>
      </w:r>
      <w:r w:rsidRPr="00373F00">
        <w:t xml:space="preserve">data </w:t>
      </w:r>
      <w:r w:rsidR="00B54BE8" w:rsidRPr="00373F00">
        <w:t xml:space="preserve">previously </w:t>
      </w:r>
      <w:r w:rsidRPr="00373F00">
        <w:t>colle</w:t>
      </w:r>
      <w:r w:rsidR="00DA0A3B" w:rsidRPr="00373F00">
        <w:t>cted by the system (like rating and purchase history</w:t>
      </w:r>
      <w:r w:rsidRPr="00373F00">
        <w:t xml:space="preserve">).  </w:t>
      </w:r>
      <w:r w:rsidR="00DA0A3B" w:rsidRPr="00373F00">
        <w:t>An</w:t>
      </w:r>
      <w:r w:rsidRPr="00373F00">
        <w:t xml:space="preserve"> algorithm </w:t>
      </w:r>
      <w:r w:rsidR="00DA0A3B" w:rsidRPr="00373F00">
        <w:t xml:space="preserve">that outputs </w:t>
      </w:r>
      <w:r w:rsidRPr="00373F00">
        <w:t xml:space="preserve">other products that may be of interest for the current user </w:t>
      </w:r>
      <w:r w:rsidR="00DA0A3B" w:rsidRPr="00373F00">
        <w:t>a</w:t>
      </w:r>
      <w:r w:rsidRPr="00373F00">
        <w:t>nalyse</w:t>
      </w:r>
      <w:r w:rsidR="00DA0A3B" w:rsidRPr="00373F00">
        <w:t>s</w:t>
      </w:r>
      <w:r w:rsidRPr="00373F00">
        <w:t>:</w:t>
      </w:r>
    </w:p>
    <w:p w:rsidR="004820D0" w:rsidRPr="00373F00" w:rsidRDefault="004820D0" w:rsidP="00507BF4">
      <w:pPr>
        <w:pStyle w:val="ListParagraph"/>
        <w:numPr>
          <w:ilvl w:val="0"/>
          <w:numId w:val="39"/>
        </w:numPr>
      </w:pPr>
      <w:r w:rsidRPr="00373F00">
        <w:t>the previous actions of users (who bought what)</w:t>
      </w:r>
    </w:p>
    <w:p w:rsidR="004820D0" w:rsidRPr="00373F00" w:rsidRDefault="004820D0" w:rsidP="00507BF4">
      <w:pPr>
        <w:pStyle w:val="ListParagraph"/>
        <w:numPr>
          <w:ilvl w:val="0"/>
          <w:numId w:val="39"/>
        </w:numPr>
      </w:pPr>
      <w:r w:rsidRPr="00373F00">
        <w:t>the interests of users that bought the same product as the one being queried</w:t>
      </w:r>
    </w:p>
    <w:p w:rsidR="004820D0" w:rsidRPr="00373F00" w:rsidRDefault="004820D0" w:rsidP="00692387">
      <w:pPr>
        <w:ind w:firstLine="709"/>
        <w:jc w:val="both"/>
      </w:pPr>
      <w:r w:rsidRPr="00373F00">
        <w:lastRenderedPageBreak/>
        <w:t>To solve the cold-start issue where there is no or little data available from other users the module run</w:t>
      </w:r>
      <w:r w:rsidR="00DA0A3B" w:rsidRPr="00373F00">
        <w:t>s</w:t>
      </w:r>
      <w:r w:rsidRPr="00373F00">
        <w:t xml:space="preserve"> a different algorithm that returns products similar by content (ingredients).</w:t>
      </w:r>
    </w:p>
    <w:p w:rsidR="00692387" w:rsidRPr="00373F00" w:rsidRDefault="00692387" w:rsidP="00692387">
      <w:pPr>
        <w:ind w:firstLine="709"/>
        <w:jc w:val="both"/>
      </w:pPr>
      <w:r w:rsidRPr="00373F00">
        <w:t xml:space="preserve">Just as for the </w:t>
      </w:r>
      <w:r w:rsidR="00B54BE8" w:rsidRPr="00373F00">
        <w:rPr>
          <w:b/>
        </w:rPr>
        <w:t>AR</w:t>
      </w:r>
      <w:r w:rsidRPr="00373F00">
        <w:rPr>
          <w:b/>
        </w:rPr>
        <w:t>Handler</w:t>
      </w:r>
      <w:r w:rsidRPr="00373F00">
        <w:t xml:space="preserve"> module, the output of this module consists of one or more products represented by IDs that are communicated to the </w:t>
      </w:r>
      <w:r w:rsidRPr="00373F00">
        <w:rPr>
          <w:b/>
        </w:rPr>
        <w:t>AppEngine</w:t>
      </w:r>
      <w:r w:rsidRPr="00373F00">
        <w:t xml:space="preserve"> module.</w:t>
      </w:r>
    </w:p>
    <w:p w:rsidR="00DA0A3B" w:rsidRPr="00373F00" w:rsidRDefault="00DA0A3B" w:rsidP="00DA0A3B">
      <w:pPr>
        <w:pStyle w:val="Heading5"/>
      </w:pPr>
      <w:r w:rsidRPr="00373F00">
        <w:t>AppEngine</w:t>
      </w:r>
    </w:p>
    <w:p w:rsidR="00DA0A3B" w:rsidRPr="00373F00" w:rsidRDefault="00DA0A3B" w:rsidP="009C2D0D">
      <w:pPr>
        <w:ind w:firstLine="709"/>
      </w:pPr>
      <w:r w:rsidRPr="00373F00">
        <w:t xml:space="preserve">This module is the one controlling the flow of the application. It uses the output of the </w:t>
      </w:r>
      <w:r w:rsidR="007F486C">
        <w:rPr>
          <w:b/>
        </w:rPr>
        <w:t>AR</w:t>
      </w:r>
      <w:r w:rsidRPr="00373F00">
        <w:rPr>
          <w:b/>
        </w:rPr>
        <w:t>Handler</w:t>
      </w:r>
      <w:r w:rsidRPr="00373F00">
        <w:t xml:space="preserve"> in 2 ways:</w:t>
      </w:r>
    </w:p>
    <w:p w:rsidR="00DA0A3B" w:rsidRPr="00373F00" w:rsidRDefault="00DA0A3B" w:rsidP="00507BF4">
      <w:pPr>
        <w:pStyle w:val="ListParagraph"/>
        <w:numPr>
          <w:ilvl w:val="0"/>
          <w:numId w:val="38"/>
        </w:numPr>
      </w:pPr>
      <w:r w:rsidRPr="00373F00">
        <w:t xml:space="preserve">as input for the </w:t>
      </w:r>
      <w:r w:rsidRPr="00373F00">
        <w:rPr>
          <w:b/>
        </w:rPr>
        <w:t>RecommendationGenerator</w:t>
      </w:r>
      <w:r w:rsidR="00F01C10" w:rsidRPr="00373F00">
        <w:rPr>
          <w:b/>
        </w:rPr>
        <w:t xml:space="preserve"> </w:t>
      </w:r>
      <w:r w:rsidR="00F01C10" w:rsidRPr="00373F00">
        <w:t>together with the user ID in order</w:t>
      </w:r>
      <w:r w:rsidRPr="00373F00">
        <w:rPr>
          <w:b/>
        </w:rPr>
        <w:t xml:space="preserve"> </w:t>
      </w:r>
      <w:r w:rsidRPr="00373F00">
        <w:t>to obtain similar</w:t>
      </w:r>
      <w:r w:rsidR="007105CC" w:rsidRPr="00373F00">
        <w:t xml:space="preserve"> or potentially interesting </w:t>
      </w:r>
      <w:r w:rsidRPr="00373F00">
        <w:t>products</w:t>
      </w:r>
    </w:p>
    <w:p w:rsidR="00DA0A3B" w:rsidRPr="00373F00" w:rsidRDefault="00DA0A3B" w:rsidP="00507BF4">
      <w:pPr>
        <w:pStyle w:val="ListParagraph"/>
        <w:numPr>
          <w:ilvl w:val="0"/>
          <w:numId w:val="38"/>
        </w:numPr>
      </w:pPr>
      <w:r w:rsidRPr="00373F00">
        <w:t>to query the cloud database for product details</w:t>
      </w:r>
    </w:p>
    <w:p w:rsidR="002C73B1" w:rsidRPr="00373F00" w:rsidRDefault="00B54BE8" w:rsidP="00B54BE8">
      <w:pPr>
        <w:ind w:firstLine="709"/>
        <w:jc w:val="both"/>
      </w:pPr>
      <w:r w:rsidRPr="00373F00">
        <w:t xml:space="preserve">This module </w:t>
      </w:r>
      <w:r w:rsidR="002C73B1" w:rsidRPr="00373F00">
        <w:t xml:space="preserve">collects </w:t>
      </w:r>
      <w:r w:rsidRPr="00373F00">
        <w:t>pieces of information about the identified and recommended products that will be presented to the user via the HUD. T</w:t>
      </w:r>
      <w:r w:rsidR="00DA0A3B" w:rsidRPr="00373F00">
        <w:t>h</w:t>
      </w:r>
      <w:r w:rsidRPr="00373F00">
        <w:t>e</w:t>
      </w:r>
      <w:r w:rsidR="00DA0A3B" w:rsidRPr="00373F00">
        <w:t xml:space="preserve"> module establishes what is augmented in the camera view </w:t>
      </w:r>
      <w:r w:rsidR="002C73B1" w:rsidRPr="00373F00">
        <w:t xml:space="preserve">and passes the necessary commands to </w:t>
      </w:r>
      <w:r w:rsidR="00DA0A3B" w:rsidRPr="00373F00">
        <w:t xml:space="preserve">the </w:t>
      </w:r>
      <w:r w:rsidRPr="00373F00">
        <w:rPr>
          <w:b/>
        </w:rPr>
        <w:t>AR</w:t>
      </w:r>
      <w:r w:rsidR="00DA0A3B" w:rsidRPr="00373F00">
        <w:rPr>
          <w:b/>
        </w:rPr>
        <w:t>Handler</w:t>
      </w:r>
      <w:r w:rsidR="00DA0A3B" w:rsidRPr="00373F00">
        <w:t xml:space="preserve"> module. </w:t>
      </w:r>
    </w:p>
    <w:p w:rsidR="005575F9" w:rsidRDefault="002C73B1" w:rsidP="005575F9">
      <w:pPr>
        <w:ind w:firstLine="709"/>
        <w:jc w:val="both"/>
      </w:pPr>
      <w:r w:rsidRPr="00373F00">
        <w:t>At the same time, it takes care of generating t</w:t>
      </w:r>
      <w:r w:rsidR="00DA0A3B" w:rsidRPr="00373F00">
        <w:t xml:space="preserve">he product details screen based on both the output from </w:t>
      </w:r>
      <w:r w:rsidR="00DA0A3B" w:rsidRPr="00373F00">
        <w:rPr>
          <w:b/>
        </w:rPr>
        <w:t>RecommendationGenerator</w:t>
      </w:r>
      <w:r w:rsidR="00DA0A3B" w:rsidRPr="00373F00">
        <w:t xml:space="preserve"> module and the database.</w:t>
      </w:r>
      <w:r w:rsidR="00E261A0" w:rsidRPr="00373F00">
        <w:t xml:space="preserve"> For each product, basic details are available (like name, producer, origin, ingredients).</w:t>
      </w:r>
    </w:p>
    <w:p w:rsidR="005575F9" w:rsidRDefault="005575F9" w:rsidP="005575F9">
      <w:r>
        <w:br w:type="page"/>
      </w:r>
    </w:p>
    <w:p w:rsidR="00E9290E" w:rsidRPr="00373F00" w:rsidRDefault="00E9290E" w:rsidP="00E84029">
      <w:pPr>
        <w:pStyle w:val="Heading1"/>
      </w:pPr>
      <w:bookmarkStart w:id="33" w:name="_Toc359552289"/>
      <w:r w:rsidRPr="00373F00">
        <w:lastRenderedPageBreak/>
        <w:t>Conclusions</w:t>
      </w:r>
      <w:bookmarkEnd w:id="33"/>
    </w:p>
    <w:p w:rsidR="000C3D7E" w:rsidRPr="00373F00" w:rsidRDefault="00F05404" w:rsidP="00800517">
      <w:pPr>
        <w:pStyle w:val="Heading2"/>
        <w:spacing w:after="240"/>
      </w:pPr>
      <w:bookmarkStart w:id="34" w:name="_Toc359552290"/>
      <w:r w:rsidRPr="00373F00">
        <w:t>Case stud</w:t>
      </w:r>
      <w:r w:rsidR="00223CA6" w:rsidRPr="00373F00">
        <w:t>y</w:t>
      </w:r>
      <w:bookmarkEnd w:id="34"/>
    </w:p>
    <w:p w:rsidR="00A71D89" w:rsidRPr="00373F00" w:rsidRDefault="000C3D7E" w:rsidP="00800517">
      <w:pPr>
        <w:ind w:firstLine="709"/>
        <w:jc w:val="both"/>
      </w:pPr>
      <w:r w:rsidRPr="00373F00">
        <w:t>A person goes to shop for food in a hypermarket. While l</w:t>
      </w:r>
      <w:r w:rsidR="00D742C3" w:rsidRPr="00373F00">
        <w:t>ooking around not being able to decide what to pick, the uncertain buyer grabs his mobile device an</w:t>
      </w:r>
      <w:r w:rsidR="00A71D89" w:rsidRPr="00373F00">
        <w:t xml:space="preserve">d starts up the application. As he </w:t>
      </w:r>
      <w:r w:rsidR="00D742C3" w:rsidRPr="00373F00">
        <w:t xml:space="preserve">cannot decide whether to buy or not </w:t>
      </w:r>
      <w:r w:rsidR="00A71D89" w:rsidRPr="00373F00">
        <w:t xml:space="preserve">certain products, the buyer moves around with his device oriented towards the products he sees and thinks of. </w:t>
      </w:r>
    </w:p>
    <w:p w:rsidR="00A71D89" w:rsidRPr="00373F00" w:rsidRDefault="00A71D89" w:rsidP="00A71D89">
      <w:pPr>
        <w:ind w:firstLine="709"/>
        <w:jc w:val="both"/>
      </w:pPr>
      <w:r w:rsidRPr="00373F00">
        <w:t>As soon as the application recognizes one of them, the buyer is able to see useful information displayed near that product. Beside the price, he may learn how many others have bought that product the same day.</w:t>
      </w:r>
    </w:p>
    <w:p w:rsidR="00D742C3" w:rsidRPr="00373F00" w:rsidRDefault="00A71D89" w:rsidP="00800517">
      <w:pPr>
        <w:ind w:firstLine="709"/>
        <w:jc w:val="both"/>
      </w:pPr>
      <w:r w:rsidRPr="00373F00">
        <w:t xml:space="preserve">If available, the </w:t>
      </w:r>
      <w:r w:rsidR="00B37EE0" w:rsidRPr="00373F00">
        <w:t xml:space="preserve">application also shows the </w:t>
      </w:r>
      <w:r w:rsidRPr="00373F00">
        <w:t xml:space="preserve">buyer </w:t>
      </w:r>
      <w:r w:rsidR="00D742C3" w:rsidRPr="00373F00">
        <w:t xml:space="preserve">a few </w:t>
      </w:r>
      <w:r w:rsidRPr="00373F00">
        <w:t xml:space="preserve">other products </w:t>
      </w:r>
      <w:r w:rsidR="00D742C3" w:rsidRPr="00373F00">
        <w:t xml:space="preserve">that may be good alternatives. Without having to look them over </w:t>
      </w:r>
      <w:r w:rsidR="006E28DD" w:rsidRPr="00373F00">
        <w:t>around</w:t>
      </w:r>
      <w:r w:rsidR="00D742C3" w:rsidRPr="00373F00">
        <w:t xml:space="preserve"> the shop, the buyer finds out their price and other </w:t>
      </w:r>
      <w:r w:rsidR="0016233A" w:rsidRPr="00373F00">
        <w:t>meaningful</w:t>
      </w:r>
      <w:r w:rsidR="00D742C3" w:rsidRPr="00373F00">
        <w:t xml:space="preserve"> details that he may use to make a decision. If not happy with a</w:t>
      </w:r>
      <w:r w:rsidRPr="00373F00">
        <w:t xml:space="preserve"> certain</w:t>
      </w:r>
      <w:r w:rsidR="00D742C3" w:rsidRPr="00373F00">
        <w:t xml:space="preserve"> suggestion he can mark it accordingly and </w:t>
      </w:r>
      <w:r w:rsidRPr="00373F00">
        <w:t>that particular product</w:t>
      </w:r>
      <w:r w:rsidR="00D742C3" w:rsidRPr="00373F00">
        <w:t xml:space="preserve"> will not be shown again to him</w:t>
      </w:r>
      <w:r w:rsidRPr="00373F00">
        <w:t xml:space="preserve"> in a similar circumstance</w:t>
      </w:r>
      <w:r w:rsidR="00D742C3" w:rsidRPr="00373F00">
        <w:t>.</w:t>
      </w:r>
    </w:p>
    <w:p w:rsidR="00D879C2" w:rsidRPr="00373F00" w:rsidRDefault="001B12A2" w:rsidP="00800517">
      <w:pPr>
        <w:ind w:firstLine="709"/>
        <w:jc w:val="both"/>
      </w:pPr>
      <w:r w:rsidRPr="00373F00">
        <w:t>When the user decides to buy a product, he ticks the “I bought this” option that he ha</w:t>
      </w:r>
      <w:r w:rsidR="00C55BB3" w:rsidRPr="00373F00">
        <w:t>s on the screen for each of the</w:t>
      </w:r>
      <w:r w:rsidRPr="00373F00">
        <w:t xml:space="preserve"> discovered products since the application was started (the list can be cleared at any time).</w:t>
      </w:r>
      <w:r w:rsidR="00661986" w:rsidRPr="00373F00">
        <w:t xml:space="preserve"> He is also asked to rate that particular product.</w:t>
      </w:r>
      <w:r w:rsidRPr="00373F00">
        <w:t xml:space="preserve"> This way he gives back to the community by letting others know, indirectly, how popular some products</w:t>
      </w:r>
      <w:r w:rsidR="00AF1398" w:rsidRPr="00373F00">
        <w:t xml:space="preserve"> are</w:t>
      </w:r>
      <w:r w:rsidRPr="00373F00">
        <w:t>. His actions will influence the suggestions other will see when looking for products that he too bought or that are similar to those.</w:t>
      </w:r>
    </w:p>
    <w:p w:rsidR="00D879C2" w:rsidRPr="00373F00" w:rsidRDefault="00D879C2" w:rsidP="00E84029"/>
    <w:p w:rsidR="00800517" w:rsidRPr="00373F00" w:rsidRDefault="00800517" w:rsidP="00800517">
      <w:pPr>
        <w:pStyle w:val="Heading2"/>
        <w:spacing w:after="240"/>
      </w:pPr>
      <w:bookmarkStart w:id="35" w:name="_Toc359552291"/>
      <w:r w:rsidRPr="00373F00">
        <w:t>Other uses o</w:t>
      </w:r>
      <w:r w:rsidR="006A03C1" w:rsidRPr="00373F00">
        <w:t>f</w:t>
      </w:r>
      <w:r w:rsidRPr="00373F00">
        <w:t xml:space="preserve"> AR</w:t>
      </w:r>
      <w:bookmarkEnd w:id="35"/>
    </w:p>
    <w:p w:rsidR="00800517" w:rsidRPr="00373F00" w:rsidRDefault="00800517" w:rsidP="00800517">
      <w:pPr>
        <w:ind w:firstLine="426"/>
        <w:jc w:val="both"/>
      </w:pPr>
      <w:r w:rsidRPr="00373F00">
        <w:t xml:space="preserve">Below are a couple of </w:t>
      </w:r>
      <w:r w:rsidR="0031762F" w:rsidRPr="00373F00">
        <w:t xml:space="preserve">other </w:t>
      </w:r>
      <w:r w:rsidRPr="00373F00">
        <w:t>scenarios where this technology could be successfully utilized in conjunction with social networks and the internet. All cases imply the use of a mobile device (tablet, smartphone, etc.) equipped with a camera and taking advantage of GPS data:</w:t>
      </w:r>
    </w:p>
    <w:p w:rsidR="006A03C1" w:rsidRPr="00373F00" w:rsidRDefault="00D879C2" w:rsidP="00507BF4">
      <w:pPr>
        <w:pStyle w:val="ListParagraph"/>
        <w:numPr>
          <w:ilvl w:val="0"/>
          <w:numId w:val="26"/>
        </w:numPr>
        <w:spacing w:before="240"/>
      </w:pPr>
      <w:r w:rsidRPr="00373F00">
        <w:t xml:space="preserve">Imagine a retailer who wants to bring the best of the online shopping experiences to brick and mortar stores. Every product package or image in the store, when recognized, can bring associated content from the retailer’s website and render it directly on top of the product or image. This provides a customer more choice in the store by allowing him to visualize product information like videos, slideshows, sizes, colours, reviews – things he can find easily online, but in a much more fun and engaging way. The retailer can potentially drive a commercial transaction from within the app itself with the convenience of having the product delivered home. The American Apparel AR app demonstrated at Uplinq® 2012 is a good example of this new kind of shopping experience. Apps tied to print publications – magazine and catalogues – can also benefit from the cloud services as users could interact with every </w:t>
      </w:r>
      <w:r w:rsidRPr="00373F00">
        <w:lastRenderedPageBreak/>
        <w:t>page in the publication. These are just a couple of examples of what one cou</w:t>
      </w:r>
      <w:r w:rsidR="00800517" w:rsidRPr="00373F00">
        <w:t xml:space="preserve">ld do with cloud recognition. </w:t>
      </w:r>
    </w:p>
    <w:p w:rsidR="006A03C1" w:rsidRPr="00373F00" w:rsidRDefault="006A03C1" w:rsidP="006A03C1">
      <w:pPr>
        <w:pStyle w:val="ListParagraph"/>
        <w:numPr>
          <w:ilvl w:val="0"/>
          <w:numId w:val="0"/>
        </w:numPr>
        <w:spacing w:before="240"/>
        <w:ind w:left="720"/>
      </w:pPr>
    </w:p>
    <w:p w:rsidR="00800517" w:rsidRPr="00373F00" w:rsidRDefault="00800517" w:rsidP="00507BF4">
      <w:pPr>
        <w:pStyle w:val="ListParagraph"/>
        <w:numPr>
          <w:ilvl w:val="0"/>
          <w:numId w:val="26"/>
        </w:numPr>
        <w:spacing w:before="240" w:after="200"/>
        <w:jc w:val="both"/>
      </w:pPr>
      <w:r w:rsidRPr="00373F00">
        <w:t>You take a photo of one of your friends in the park. His face is either automatically recognized by software like Google Picasa</w:t>
      </w:r>
      <w:r w:rsidR="008F0465" w:rsidRPr="00373F00">
        <w:rPr>
          <w:rStyle w:val="EndnoteReference"/>
        </w:rPr>
        <w:endnoteReference w:id="38"/>
      </w:r>
      <w:r w:rsidR="008F0465" w:rsidRPr="00373F00">
        <w:t xml:space="preserve"> </w:t>
      </w:r>
      <w:r w:rsidRPr="00373F00">
        <w:t>or you tag it yourself. Using this information and a connection to the Internet the AR software adds potentially useful information to the picture, like the friend’s name or information aggregated from social networks, like Twitter or Facebook. This way, above him, in the picture, his Facebook status or latest Tweet can be displayed (e.g. „That’s Mark right here listening to Rihanna”).</w:t>
      </w:r>
    </w:p>
    <w:p w:rsidR="00800517" w:rsidRPr="00373F00" w:rsidRDefault="00800517" w:rsidP="00800517">
      <w:pPr>
        <w:pStyle w:val="ListParagraph"/>
        <w:numPr>
          <w:ilvl w:val="0"/>
          <w:numId w:val="0"/>
        </w:numPr>
        <w:spacing w:before="240" w:after="200"/>
        <w:ind w:left="720"/>
        <w:jc w:val="both"/>
      </w:pPr>
    </w:p>
    <w:p w:rsidR="00800517" w:rsidRPr="00373F00" w:rsidRDefault="00800517" w:rsidP="00507BF4">
      <w:pPr>
        <w:pStyle w:val="ListParagraph"/>
        <w:numPr>
          <w:ilvl w:val="0"/>
          <w:numId w:val="26"/>
        </w:numPr>
        <w:spacing w:before="240"/>
        <w:jc w:val="both"/>
      </w:pPr>
      <w:r w:rsidRPr="00373F00">
        <w:t>You take a photo and want to share it online. Allowing your device to use the embedded GPS enables the AR software to get your current location. By querying a web service that provides coordinates mapping, relevant details about the place can be automatically added to your picture, either as an overlay or as tags. This way your friends can find out the location (place, street, town; e.g. „Times Square, NY”) or learn about interesting touristic sights that may be around the area. If by mapping your location the software cannot decide where to „place” you, it can offer you the option to pick the correct address manually.</w:t>
      </w:r>
    </w:p>
    <w:p w:rsidR="00800517" w:rsidRPr="00373F00" w:rsidRDefault="00800517" w:rsidP="00800517">
      <w:pPr>
        <w:pStyle w:val="ListParagraph"/>
        <w:numPr>
          <w:ilvl w:val="0"/>
          <w:numId w:val="0"/>
        </w:numPr>
        <w:ind w:left="714"/>
      </w:pPr>
    </w:p>
    <w:p w:rsidR="00800517" w:rsidRPr="00373F00" w:rsidRDefault="00800517" w:rsidP="00507BF4">
      <w:pPr>
        <w:pStyle w:val="ListParagraph"/>
        <w:numPr>
          <w:ilvl w:val="0"/>
          <w:numId w:val="26"/>
        </w:numPr>
        <w:spacing w:before="240"/>
        <w:jc w:val="both"/>
      </w:pPr>
      <w:r w:rsidRPr="00373F00">
        <w:t>In conjunction with existing web services, software doing object detection and/or OCR can be employed in order to provide information about the things you capture in a picture or that you film. Any bit of information extracted from the imagery provided by your device (text, shapes) can be used to query the web services for more details. For example, pointing your device to a street could allow the software to detect popular buildings (images of buildings to be used for comparison could be grabbed from websites like Wikipedia based on GPS location) and overlay details about them. Moreover, names of stores, institutions or even labels from commercials being displayed outside (on walls, panels or poles) could be recognized as text that, searched online, could return useful information, like the schedule or the role in the case of an institution or what you could buy in the case of a store.</w:t>
      </w:r>
    </w:p>
    <w:p w:rsidR="00800517" w:rsidRPr="00373F00" w:rsidRDefault="00800517" w:rsidP="00800517">
      <w:pPr>
        <w:pStyle w:val="ListParagraph"/>
        <w:numPr>
          <w:ilvl w:val="0"/>
          <w:numId w:val="0"/>
        </w:numPr>
        <w:spacing w:before="240"/>
        <w:ind w:left="720"/>
        <w:jc w:val="both"/>
      </w:pPr>
    </w:p>
    <w:p w:rsidR="00F34E30" w:rsidRPr="00373F00" w:rsidRDefault="00800517" w:rsidP="00507BF4">
      <w:pPr>
        <w:pStyle w:val="ListParagraph"/>
        <w:numPr>
          <w:ilvl w:val="0"/>
          <w:numId w:val="26"/>
        </w:numPr>
        <w:spacing w:before="240" w:after="0"/>
        <w:jc w:val="both"/>
      </w:pPr>
      <w:r w:rsidRPr="00373F00">
        <w:t>You take a fieldtrip and want to share your experience as you explore the nature. You may film; take photos or record audio during the trip. As soon as you do, the media you captured is tagged with your current location and is uploaded to your online sharing account. Querying web services providing touristic information, the media is augmented with historical, geological or geographical details. This way, instead of a watching a plain photo or video, your friends can also learn something about the things you just experienced. As your device uploads content online your friends can be instantly notified via popular social networks (by using your Facebook’s status or posting on their walls or by tweeting from your account), so they can be a part of your experience at the same time with you.</w:t>
      </w:r>
    </w:p>
    <w:p w:rsidR="00F34E30" w:rsidRPr="00373F00" w:rsidRDefault="00F34E30" w:rsidP="00507BF4">
      <w:pPr>
        <w:pStyle w:val="ListParagraph"/>
        <w:numPr>
          <w:ilvl w:val="0"/>
          <w:numId w:val="26"/>
        </w:numPr>
        <w:spacing w:after="0" w:line="240" w:lineRule="auto"/>
        <w:jc w:val="both"/>
      </w:pPr>
      <w:r w:rsidRPr="00373F00">
        <w:t>Entertainment – all kinds of multimedia content can be delivered into the user’s world, providing an exciting way of experiencing things like games, movie trailers and so on.</w:t>
      </w:r>
    </w:p>
    <w:p w:rsidR="00F34E30" w:rsidRPr="00373F00" w:rsidRDefault="00F34E30" w:rsidP="00F34E30">
      <w:pPr>
        <w:pStyle w:val="ListParagraph"/>
        <w:numPr>
          <w:ilvl w:val="0"/>
          <w:numId w:val="0"/>
        </w:numPr>
        <w:ind w:left="714"/>
      </w:pPr>
    </w:p>
    <w:p w:rsidR="00F34E30" w:rsidRPr="00373F00" w:rsidRDefault="00F34E30" w:rsidP="00507BF4">
      <w:pPr>
        <w:pStyle w:val="ListParagraph"/>
        <w:numPr>
          <w:ilvl w:val="0"/>
          <w:numId w:val="26"/>
        </w:numPr>
        <w:spacing w:before="240" w:after="0"/>
        <w:jc w:val="both"/>
      </w:pPr>
      <w:r w:rsidRPr="00373F00">
        <w:t>Customer support – postal or shipping companies can provide an easy way for their potential clients to learn how much they have to pay to send a specific item/package and the right size of envelope/package needed. The client will simply point his object to the camera to allow the AR application to “scan” it, analyse its shape and estimate dimensions or volume, and then offer the appropriate information overlaid to the object.</w:t>
      </w:r>
    </w:p>
    <w:p w:rsidR="00F34E30" w:rsidRPr="00373F00" w:rsidRDefault="00F34E30" w:rsidP="00F34E30">
      <w:pPr>
        <w:pStyle w:val="ListParagraph"/>
        <w:numPr>
          <w:ilvl w:val="0"/>
          <w:numId w:val="0"/>
        </w:numPr>
        <w:spacing w:after="0" w:line="240" w:lineRule="auto"/>
        <w:ind w:left="720"/>
        <w:jc w:val="both"/>
      </w:pPr>
    </w:p>
    <w:p w:rsidR="00800517" w:rsidRPr="00373F00" w:rsidRDefault="00800517" w:rsidP="00F34E30">
      <w:pPr>
        <w:pStyle w:val="ListParagraph"/>
        <w:numPr>
          <w:ilvl w:val="0"/>
          <w:numId w:val="0"/>
        </w:numPr>
        <w:spacing w:after="0" w:line="240" w:lineRule="auto"/>
        <w:ind w:left="720"/>
        <w:jc w:val="both"/>
      </w:pPr>
    </w:p>
    <w:p w:rsidR="00800517" w:rsidRPr="00373F00" w:rsidRDefault="00800517" w:rsidP="00E84029"/>
    <w:p w:rsidR="00835630" w:rsidRPr="00373F00" w:rsidRDefault="00835630">
      <w:pPr>
        <w:spacing w:line="252" w:lineRule="auto"/>
        <w:rPr>
          <w:rFonts w:ascii="Arial" w:eastAsiaTheme="majorEastAsia" w:hAnsi="Arial" w:cstheme="majorBidi"/>
          <w:caps/>
          <w:sz w:val="36"/>
        </w:rPr>
      </w:pPr>
      <w:r w:rsidRPr="00373F00">
        <w:br w:type="page"/>
      </w:r>
    </w:p>
    <w:p w:rsidR="008F52B2" w:rsidRPr="00373F00" w:rsidRDefault="009E345C" w:rsidP="00E84029">
      <w:pPr>
        <w:pStyle w:val="Heading1"/>
      </w:pPr>
      <w:bookmarkStart w:id="36" w:name="_Toc359552292"/>
      <w:r w:rsidRPr="00373F00">
        <w:lastRenderedPageBreak/>
        <w:t>References</w:t>
      </w:r>
      <w:bookmarkEnd w:id="36"/>
    </w:p>
    <w:p w:rsidR="00600898" w:rsidRPr="00373F00" w:rsidRDefault="00600898" w:rsidP="00E84029"/>
    <w:p w:rsidR="0054211D" w:rsidRPr="00373F00" w:rsidRDefault="0054211D" w:rsidP="007374F6"/>
    <w:sectPr w:rsidR="0054211D" w:rsidRPr="00373F00" w:rsidSect="00E0202C">
      <w:endnotePr>
        <w:numFmt w:val="decimal"/>
      </w:endnotePr>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552" w:rsidRDefault="00C27552" w:rsidP="00E84029">
      <w:r>
        <w:separator/>
      </w:r>
    </w:p>
  </w:endnote>
  <w:endnote w:type="continuationSeparator" w:id="0">
    <w:p w:rsidR="00C27552" w:rsidRDefault="00C27552" w:rsidP="00E84029">
      <w:r>
        <w:continuationSeparator/>
      </w:r>
    </w:p>
  </w:endnote>
  <w:endnote w:id="1">
    <w:p w:rsidR="006F4695" w:rsidRPr="005D5970" w:rsidRDefault="006F4695" w:rsidP="00E84029">
      <w:pPr>
        <w:pStyle w:val="EndnoteText"/>
        <w:rPr>
          <w:lang w:val="ro-RO"/>
        </w:rPr>
      </w:pPr>
      <w:r>
        <w:rPr>
          <w:rStyle w:val="EndnoteReference"/>
        </w:rPr>
        <w:endnoteRef/>
      </w:r>
      <w:r>
        <w:t xml:space="preserve"> </w:t>
      </w:r>
      <w:hyperlink r:id="rId1" w:history="1">
        <w:r w:rsidRPr="00023A05">
          <w:rPr>
            <w:rStyle w:val="Hyperlink"/>
          </w:rPr>
          <w:t>http://www.forbes.com/sites/quora/2013/01/07/how-many-things-are-currently-connected-to-the-internet-of-things-iot</w:t>
        </w:r>
      </w:hyperlink>
    </w:p>
  </w:endnote>
  <w:endnote w:id="2">
    <w:p w:rsidR="006F4695" w:rsidRPr="006F273D" w:rsidRDefault="006F4695" w:rsidP="00E84029">
      <w:pPr>
        <w:pStyle w:val="EndnoteText"/>
        <w:rPr>
          <w:lang w:val="ro-RO"/>
        </w:rPr>
      </w:pPr>
      <w:r>
        <w:rPr>
          <w:rStyle w:val="EndnoteReference"/>
        </w:rPr>
        <w:endnoteRef/>
      </w:r>
      <w:r>
        <w:t xml:space="preserve"> </w:t>
      </w:r>
      <w:hyperlink r:id="rId2" w:history="1">
        <w:r w:rsidRPr="006F273D">
          <w:rPr>
            <w:rStyle w:val="Hyperlink"/>
          </w:rPr>
          <w:t>http://imsresearch.com/press-release/Internet_Connected_Devices_Approaching_10_Billion_to_exceed_28_Billion_by_2020</w:t>
        </w:r>
      </w:hyperlink>
    </w:p>
  </w:endnote>
  <w:endnote w:id="3">
    <w:p w:rsidR="006F4695" w:rsidRPr="00803D74" w:rsidRDefault="006F4695" w:rsidP="00E84029">
      <w:pPr>
        <w:pStyle w:val="EndnoteText"/>
        <w:rPr>
          <w:lang w:val="ro-RO"/>
        </w:rPr>
      </w:pPr>
      <w:r>
        <w:rPr>
          <w:rStyle w:val="EndnoteReference"/>
        </w:rPr>
        <w:endnoteRef/>
      </w:r>
      <w:r>
        <w:t xml:space="preserve"> </w:t>
      </w:r>
      <w:hyperlink r:id="rId3" w:history="1">
        <w:r w:rsidRPr="00803D74">
          <w:rPr>
            <w:rStyle w:val="Hyperlink"/>
          </w:rPr>
          <w:t>https://developer.qualcomm.com/blog/next-app-os-web-browser</w:t>
        </w:r>
      </w:hyperlink>
    </w:p>
  </w:endnote>
  <w:endnote w:id="4">
    <w:p w:rsidR="006F4695" w:rsidRPr="00361B9D" w:rsidRDefault="006F4695">
      <w:pPr>
        <w:pStyle w:val="EndnoteText"/>
        <w:rPr>
          <w:lang w:val="ro-RO"/>
        </w:rPr>
      </w:pPr>
      <w:r>
        <w:rPr>
          <w:rStyle w:val="EndnoteReference"/>
        </w:rPr>
        <w:endnoteRef/>
      </w:r>
      <w:r>
        <w:t xml:space="preserve"> </w:t>
      </w:r>
      <w:hyperlink r:id="rId4" w:history="1">
        <w:r w:rsidRPr="00023A05">
          <w:rPr>
            <w:rStyle w:val="Hyperlink"/>
          </w:rPr>
          <w:t>http://ismar.vgtc.org</w:t>
        </w:r>
      </w:hyperlink>
    </w:p>
  </w:endnote>
  <w:endnote w:id="5">
    <w:p w:rsidR="006F4695" w:rsidRPr="0000684C" w:rsidRDefault="006F4695" w:rsidP="006F4695">
      <w:pPr>
        <w:pStyle w:val="EndnoteText"/>
        <w:rPr>
          <w:lang w:val="ro-RO"/>
        </w:rPr>
      </w:pPr>
      <w:r>
        <w:rPr>
          <w:rStyle w:val="EndnoteReference"/>
        </w:rPr>
        <w:endnoteRef/>
      </w:r>
      <w:r>
        <w:t xml:space="preserve"> </w:t>
      </w:r>
      <w:hyperlink r:id="rId5" w:history="1">
        <w:r w:rsidRPr="0000684C">
          <w:rPr>
            <w:rStyle w:val="Hyperlink"/>
          </w:rPr>
          <w:t>http://www.sensorsmag.com/electronics-computers/news/wikitude-takes-augmented-reality-web-9924</w:t>
        </w:r>
      </w:hyperlink>
    </w:p>
  </w:endnote>
  <w:endnote w:id="6">
    <w:p w:rsidR="006F4695" w:rsidRPr="001B4A64" w:rsidRDefault="006F4695" w:rsidP="006F4695">
      <w:pPr>
        <w:pStyle w:val="EndnoteText"/>
        <w:rPr>
          <w:lang w:val="ro-RO"/>
        </w:rPr>
      </w:pPr>
      <w:r>
        <w:rPr>
          <w:rStyle w:val="EndnoteReference"/>
        </w:rPr>
        <w:endnoteRef/>
      </w:r>
      <w:r>
        <w:t xml:space="preserve"> </w:t>
      </w:r>
      <w:hyperlink r:id="rId6" w:history="1">
        <w:r w:rsidRPr="001B4A64">
          <w:rPr>
            <w:rStyle w:val="Hyperlink"/>
          </w:rPr>
          <w:t>http://thenextweb.com/insider/2012/05/16/wikitude-takes-its-augmented-reality-beyond-apps-and-direct-to-the-mobile-web/</w:t>
        </w:r>
      </w:hyperlink>
    </w:p>
  </w:endnote>
  <w:endnote w:id="7">
    <w:p w:rsidR="006F4695" w:rsidRPr="0091504B" w:rsidRDefault="006F4695" w:rsidP="0091504B">
      <w:pPr>
        <w:pStyle w:val="EndnoteText"/>
      </w:pPr>
      <w:r>
        <w:rPr>
          <w:rStyle w:val="EndnoteReference"/>
        </w:rPr>
        <w:endnoteRef/>
      </w:r>
      <w:r>
        <w:t xml:space="preserve"> </w:t>
      </w:r>
      <w:hyperlink r:id="rId7" w:history="1">
        <w:r w:rsidRPr="00023A05">
          <w:rPr>
            <w:rStyle w:val="Hyperlink"/>
          </w:rPr>
          <w:t>http://www.strands.com</w:t>
        </w:r>
      </w:hyperlink>
    </w:p>
  </w:endnote>
  <w:endnote w:id="8">
    <w:p w:rsidR="006F4695" w:rsidRPr="00B810FF" w:rsidRDefault="006F4695" w:rsidP="005A7069">
      <w:pPr>
        <w:pStyle w:val="EndnoteText"/>
        <w:rPr>
          <w:lang w:val="ro-RO"/>
        </w:rPr>
      </w:pPr>
      <w:r>
        <w:rPr>
          <w:rStyle w:val="EndnoteReference"/>
        </w:rPr>
        <w:endnoteRef/>
      </w:r>
      <w:r>
        <w:t xml:space="preserve"> Buraga, C.S., Alboaie, L.,  Mihăilă, A. E., Vlad, G. A., Vascu, I., Chetreanu, G. 2012. PERE: A Location-based personal Semantic Web Recommender.</w:t>
      </w:r>
    </w:p>
  </w:endnote>
  <w:endnote w:id="9">
    <w:p w:rsidR="006F4695" w:rsidRPr="009F092F" w:rsidRDefault="006F4695">
      <w:pPr>
        <w:pStyle w:val="EndnoteText"/>
        <w:rPr>
          <w:lang w:val="ro-RO"/>
        </w:rPr>
      </w:pPr>
      <w:r>
        <w:rPr>
          <w:rStyle w:val="EndnoteReference"/>
        </w:rPr>
        <w:endnoteRef/>
      </w:r>
      <w:r>
        <w:t xml:space="preserve"> </w:t>
      </w:r>
      <w:hyperlink r:id="rId8" w:history="1">
        <w:r w:rsidRPr="00023A05">
          <w:rPr>
            <w:rStyle w:val="Hyperlink"/>
          </w:rPr>
          <w:t>http://blog.massivehealth.com</w:t>
        </w:r>
      </w:hyperlink>
    </w:p>
  </w:endnote>
  <w:endnote w:id="10">
    <w:p w:rsidR="006F4695" w:rsidRPr="0037479E" w:rsidRDefault="006F4695" w:rsidP="0052780F">
      <w:pPr>
        <w:pStyle w:val="EndnoteText"/>
        <w:rPr>
          <w:lang w:val="ro-RO"/>
        </w:rPr>
      </w:pPr>
      <w:r>
        <w:rPr>
          <w:rStyle w:val="EndnoteReference"/>
        </w:rPr>
        <w:endnoteRef/>
      </w:r>
      <w:r>
        <w:t xml:space="preserve"> </w:t>
      </w:r>
      <w:hyperlink r:id="rId9" w:history="1">
        <w:r w:rsidRPr="00023A05">
          <w:rPr>
            <w:rStyle w:val="Hyperlink"/>
          </w:rPr>
          <w:t>http://www.hitl.washington.edu/artoolkit/documentation</w:t>
        </w:r>
      </w:hyperlink>
    </w:p>
  </w:endnote>
  <w:endnote w:id="11">
    <w:p w:rsidR="006F4695" w:rsidRPr="00FD48C6" w:rsidRDefault="006F4695">
      <w:pPr>
        <w:pStyle w:val="EndnoteText"/>
        <w:rPr>
          <w:lang w:val="ro-RO"/>
        </w:rPr>
      </w:pPr>
      <w:r>
        <w:rPr>
          <w:rStyle w:val="EndnoteReference"/>
        </w:rPr>
        <w:endnoteRef/>
      </w:r>
      <w:r>
        <w:t xml:space="preserve"> </w:t>
      </w:r>
      <w:hyperlink r:id="rId10" w:history="1">
        <w:r w:rsidRPr="00FD48C6">
          <w:rPr>
            <w:rStyle w:val="Hyperlink"/>
          </w:rPr>
          <w:t>http://en.wikipedia.org/wiki/Affine_transformation</w:t>
        </w:r>
      </w:hyperlink>
    </w:p>
  </w:endnote>
  <w:endnote w:id="12">
    <w:p w:rsidR="006F4695" w:rsidRPr="009566E8" w:rsidRDefault="006F4695">
      <w:pPr>
        <w:pStyle w:val="EndnoteText"/>
        <w:rPr>
          <w:lang w:val="ro-RO"/>
        </w:rPr>
      </w:pPr>
      <w:r>
        <w:rPr>
          <w:rStyle w:val="EndnoteReference"/>
        </w:rPr>
        <w:endnoteRef/>
      </w:r>
      <w:r>
        <w:t xml:space="preserve"> </w:t>
      </w:r>
      <w:hyperlink r:id="rId11" w:history="1">
        <w:r w:rsidRPr="00023A05">
          <w:rPr>
            <w:rStyle w:val="Hyperlink"/>
          </w:rPr>
          <w:t>http://www.se.rit.edu/~jrv/research/ar/thesis.html</w:t>
        </w:r>
      </w:hyperlink>
    </w:p>
  </w:endnote>
  <w:endnote w:id="13">
    <w:p w:rsidR="006F4695" w:rsidRPr="000157EB" w:rsidRDefault="006F4695">
      <w:pPr>
        <w:pStyle w:val="EndnoteText"/>
        <w:rPr>
          <w:lang w:val="en-US"/>
        </w:rPr>
      </w:pPr>
      <w:r>
        <w:rPr>
          <w:rStyle w:val="EndnoteReference"/>
        </w:rPr>
        <w:endnoteRef/>
      </w:r>
      <w:r>
        <w:t xml:space="preserve"> </w:t>
      </w:r>
      <w:bookmarkStart w:id="19" w:name="29_Journal_Article"/>
      <w:r w:rsidRPr="000157EB">
        <w:rPr>
          <w:lang w:val="ro-RO"/>
        </w:rPr>
        <w:t>Koenderink, J. J. and A. J. van Doorn </w:t>
      </w:r>
      <w:bookmarkEnd w:id="19"/>
      <w:r w:rsidRPr="000157EB">
        <w:rPr>
          <w:lang w:val="ro-RO"/>
        </w:rPr>
        <w:t>(1991). "Affine Structure from Motion." </w:t>
      </w:r>
      <w:r w:rsidRPr="000157EB">
        <w:rPr>
          <w:u w:val="single"/>
          <w:lang w:val="ro-RO"/>
        </w:rPr>
        <w:t>Journal of the Optical Society of America A </w:t>
      </w:r>
      <w:r w:rsidRPr="000157EB">
        <w:rPr>
          <w:b/>
          <w:bCs/>
          <w:lang w:val="ro-RO"/>
        </w:rPr>
        <w:t>8 </w:t>
      </w:r>
      <w:r w:rsidRPr="000157EB">
        <w:rPr>
          <w:lang w:val="ro-RO"/>
        </w:rPr>
        <w:t>(2): 377-385</w:t>
      </w:r>
    </w:p>
  </w:endnote>
  <w:endnote w:id="14">
    <w:p w:rsidR="006F4695" w:rsidRPr="000157EB" w:rsidRDefault="006F4695">
      <w:pPr>
        <w:pStyle w:val="EndnoteText"/>
        <w:rPr>
          <w:lang w:val="en-US"/>
        </w:rPr>
      </w:pPr>
      <w:r>
        <w:rPr>
          <w:rStyle w:val="EndnoteReference"/>
        </w:rPr>
        <w:endnoteRef/>
      </w:r>
      <w:r>
        <w:t xml:space="preserve"> </w:t>
      </w:r>
      <w:r w:rsidRPr="000157EB">
        <w:rPr>
          <w:lang w:val="ro-RO"/>
        </w:rPr>
        <w:t>Ullman, S. and R. Basri (1991). "Recognition by Linear Combinations of Models." </w:t>
      </w:r>
      <w:r w:rsidRPr="000157EB">
        <w:rPr>
          <w:u w:val="single"/>
          <w:lang w:val="ro-RO"/>
        </w:rPr>
        <w:t>IEEE Transactions on Pattern Analysis and Machine Intelligence </w:t>
      </w:r>
      <w:r w:rsidRPr="000157EB">
        <w:rPr>
          <w:b/>
          <w:bCs/>
          <w:lang w:val="ro-RO"/>
        </w:rPr>
        <w:t>13 </w:t>
      </w:r>
      <w:r w:rsidRPr="000157EB">
        <w:rPr>
          <w:lang w:val="ro-RO"/>
        </w:rPr>
        <w:t>(10): 992-1006</w:t>
      </w:r>
    </w:p>
  </w:endnote>
  <w:endnote w:id="15">
    <w:p w:rsidR="00D00DB9" w:rsidRPr="00D00DB9" w:rsidRDefault="00D00DB9">
      <w:pPr>
        <w:pStyle w:val="EndnoteText"/>
        <w:rPr>
          <w:lang w:val="ro-RO"/>
        </w:rPr>
      </w:pPr>
      <w:r>
        <w:rPr>
          <w:rStyle w:val="EndnoteReference"/>
        </w:rPr>
        <w:endnoteRef/>
      </w:r>
      <w:r>
        <w:t xml:space="preserve"> </w:t>
      </w:r>
      <w:hyperlink r:id="rId12" w:history="1">
        <w:r w:rsidRPr="00023A05">
          <w:rPr>
            <w:rStyle w:val="Hyperlink"/>
          </w:rPr>
          <w:t>http://www.infi.nl/blog/view/id/56/Marker_Detection_for_Augmented_Reality_Applications</w:t>
        </w:r>
      </w:hyperlink>
    </w:p>
  </w:endnote>
  <w:endnote w:id="16">
    <w:p w:rsidR="00EC0C03" w:rsidRPr="00EC0C03" w:rsidRDefault="00EC0C03">
      <w:pPr>
        <w:pStyle w:val="EndnoteText"/>
        <w:rPr>
          <w:lang w:val="ro-RO"/>
        </w:rPr>
      </w:pPr>
      <w:r>
        <w:rPr>
          <w:rStyle w:val="EndnoteReference"/>
        </w:rPr>
        <w:endnoteRef/>
      </w:r>
      <w:r>
        <w:t xml:space="preserve"> </w:t>
      </w:r>
      <w:r w:rsidRPr="004E4E34">
        <w:rPr>
          <w:color w:val="000000"/>
        </w:rPr>
        <w:t>Martin Hirzer,</w:t>
      </w:r>
      <w:r w:rsidRPr="004E4E34">
        <w:rPr>
          <w:rStyle w:val="apple-converted-space"/>
          <w:color w:val="000000"/>
        </w:rPr>
        <w:t> </w:t>
      </w:r>
      <w:r w:rsidRPr="00023A05">
        <w:t>Marker Detection for Augmented Reality Applications</w:t>
      </w:r>
      <w:r w:rsidRPr="004E4E34">
        <w:rPr>
          <w:color w:val="000000"/>
        </w:rPr>
        <w:t>, 2008</w:t>
      </w:r>
      <w:r w:rsidR="000C304B">
        <w:rPr>
          <w:color w:val="000000"/>
        </w:rPr>
        <w:t xml:space="preserve">, </w:t>
      </w:r>
      <w:hyperlink r:id="rId13" w:history="1">
        <w:r w:rsidR="000C304B" w:rsidRPr="00023A05">
          <w:rPr>
            <w:rStyle w:val="Hyperlink"/>
          </w:rPr>
          <w:t>http://studierstube.icg.tu-graz.ac.at/thesis/marker_detection.pdf</w:t>
        </w:r>
      </w:hyperlink>
    </w:p>
  </w:endnote>
  <w:endnote w:id="17">
    <w:p w:rsidR="00FD7E91" w:rsidRPr="00FD7E91" w:rsidRDefault="00FD7E91">
      <w:pPr>
        <w:pStyle w:val="EndnoteText"/>
        <w:rPr>
          <w:lang w:val="ro-RO"/>
        </w:rPr>
      </w:pPr>
      <w:r>
        <w:rPr>
          <w:rStyle w:val="EndnoteReference"/>
        </w:rPr>
        <w:endnoteRef/>
      </w:r>
      <w:r>
        <w:t xml:space="preserve"> </w:t>
      </w:r>
      <w:r w:rsidRPr="004E4E34">
        <w:rPr>
          <w:color w:val="000000"/>
        </w:rPr>
        <w:t>J.C. Clarke, S. Carlsson, and A. Zisserman. Detecting and tracking linear features efficiently, 1996.</w:t>
      </w:r>
    </w:p>
  </w:endnote>
  <w:endnote w:id="18">
    <w:p w:rsidR="00023A05" w:rsidRPr="00023A05" w:rsidRDefault="00023A05">
      <w:pPr>
        <w:pStyle w:val="EndnoteText"/>
        <w:rPr>
          <w:lang w:val="ro-RO"/>
        </w:rPr>
      </w:pPr>
      <w:r>
        <w:rPr>
          <w:rStyle w:val="EndnoteReference"/>
        </w:rPr>
        <w:endnoteRef/>
      </w:r>
      <w:r>
        <w:t xml:space="preserve"> </w:t>
      </w:r>
      <w:hyperlink r:id="rId14" w:history="1">
        <w:r w:rsidRPr="00023A05">
          <w:rPr>
            <w:rStyle w:val="Hyperlink"/>
          </w:rPr>
          <w:t>http://en.wikipedia.org/wiki/RANSAC</w:t>
        </w:r>
      </w:hyperlink>
    </w:p>
  </w:endnote>
  <w:endnote w:id="19">
    <w:p w:rsidR="00023A05" w:rsidRPr="00023A05" w:rsidRDefault="00023A05">
      <w:pPr>
        <w:pStyle w:val="EndnoteText"/>
        <w:rPr>
          <w:lang w:val="ro-RO"/>
        </w:rPr>
      </w:pPr>
      <w:r>
        <w:rPr>
          <w:rStyle w:val="EndnoteReference"/>
        </w:rPr>
        <w:endnoteRef/>
      </w:r>
      <w:r>
        <w:t xml:space="preserve"> </w:t>
      </w:r>
      <w:hyperlink r:id="rId15" w:history="1">
        <w:r w:rsidRPr="00023A05">
          <w:rPr>
            <w:rStyle w:val="Hyperlink"/>
          </w:rPr>
          <w:t>http://www.40noll.com/ar/abstract.asp</w:t>
        </w:r>
      </w:hyperlink>
    </w:p>
  </w:endnote>
  <w:endnote w:id="20">
    <w:p w:rsidR="006F4695" w:rsidRPr="009243AC" w:rsidRDefault="006F4695">
      <w:pPr>
        <w:pStyle w:val="EndnoteText"/>
        <w:rPr>
          <w:lang w:val="ro-RO"/>
        </w:rPr>
      </w:pPr>
      <w:r>
        <w:rPr>
          <w:rStyle w:val="EndnoteReference"/>
        </w:rPr>
        <w:endnoteRef/>
      </w:r>
      <w:r>
        <w:t xml:space="preserve"> </w:t>
      </w:r>
      <w:hyperlink r:id="rId16" w:history="1">
        <w:r w:rsidRPr="009243AC">
          <w:rPr>
            <w:rStyle w:val="Hyperlink"/>
          </w:rPr>
          <w:t>http://en.wikipedia.org/wiki/Feature_extraction</w:t>
        </w:r>
      </w:hyperlink>
    </w:p>
  </w:endnote>
  <w:endnote w:id="21">
    <w:p w:rsidR="005E34B6" w:rsidRPr="00664A0F" w:rsidRDefault="005E34B6" w:rsidP="005E34B6">
      <w:pPr>
        <w:pStyle w:val="EndnoteText"/>
        <w:rPr>
          <w:lang w:val="ro-RO"/>
        </w:rPr>
      </w:pPr>
      <w:r>
        <w:rPr>
          <w:rStyle w:val="EndnoteReference"/>
        </w:rPr>
        <w:endnoteRef/>
      </w:r>
      <w:r>
        <w:t xml:space="preserve"> </w:t>
      </w:r>
      <w:hyperlink r:id="rId17" w:history="1">
        <w:r w:rsidRPr="00664A0F">
          <w:rPr>
            <w:rStyle w:val="Hyperlink"/>
          </w:rPr>
          <w:t>http://www.consortium.ri.cmu.edu/projFeatFramework.php</w:t>
        </w:r>
      </w:hyperlink>
    </w:p>
  </w:endnote>
  <w:endnote w:id="22">
    <w:p w:rsidR="006F4695" w:rsidRPr="009537F1" w:rsidRDefault="006F4695" w:rsidP="00E84029">
      <w:pPr>
        <w:pStyle w:val="EndnoteText"/>
        <w:rPr>
          <w:lang w:val="ro-RO"/>
        </w:rPr>
      </w:pPr>
      <w:r>
        <w:rPr>
          <w:rStyle w:val="EndnoteReference"/>
        </w:rPr>
        <w:endnoteRef/>
      </w:r>
      <w:r>
        <w:t xml:space="preserve"> </w:t>
      </w:r>
      <w:hyperlink r:id="rId18" w:history="1">
        <w:r w:rsidRPr="009537F1">
          <w:rPr>
            <w:rStyle w:val="Hyperlink"/>
          </w:rPr>
          <w:t>https://developer.qualcomm.com/blog/introducing-fastcv-computer-vision-technology-tuned-mobile</w:t>
        </w:r>
      </w:hyperlink>
    </w:p>
  </w:endnote>
  <w:endnote w:id="23">
    <w:p w:rsidR="006F4695" w:rsidRPr="008B6F4C" w:rsidRDefault="006F4695" w:rsidP="00E84029">
      <w:pPr>
        <w:pStyle w:val="EndnoteText"/>
        <w:rPr>
          <w:lang w:val="ro-RO"/>
        </w:rPr>
      </w:pPr>
      <w:r>
        <w:rPr>
          <w:rStyle w:val="EndnoteReference"/>
        </w:rPr>
        <w:endnoteRef/>
      </w:r>
      <w:r>
        <w:t xml:space="preserve"> </w:t>
      </w:r>
      <w:hyperlink r:id="rId19" w:history="1">
        <w:r w:rsidRPr="008B6F4C">
          <w:rPr>
            <w:rStyle w:val="Hyperlink"/>
          </w:rPr>
          <w:t>http://www.augmentedplanet.com/2012/10/readers-choice-awards-2012-results/</w:t>
        </w:r>
      </w:hyperlink>
    </w:p>
  </w:endnote>
  <w:endnote w:id="24">
    <w:p w:rsidR="006F4695" w:rsidRPr="00EE58B9" w:rsidRDefault="006F4695" w:rsidP="00144497">
      <w:pPr>
        <w:pStyle w:val="EndnoteText"/>
        <w:rPr>
          <w:lang w:val="ro-RO"/>
        </w:rPr>
      </w:pPr>
      <w:r>
        <w:rPr>
          <w:rStyle w:val="EndnoteReference"/>
        </w:rPr>
        <w:endnoteRef/>
      </w:r>
      <w:r>
        <w:t xml:space="preserve"> </w:t>
      </w:r>
      <w:hyperlink r:id="rId20" w:history="1">
        <w:r w:rsidRPr="00EE58B9">
          <w:rPr>
            <w:rStyle w:val="Hyperlink"/>
          </w:rPr>
          <w:t>https://developer.qualcomm.com/blog/vuforia-sdk-20-augmented-reality-power-cloud</w:t>
        </w:r>
      </w:hyperlink>
    </w:p>
  </w:endnote>
  <w:endnote w:id="25">
    <w:p w:rsidR="006F4695" w:rsidRPr="00AB3D67" w:rsidRDefault="006F4695" w:rsidP="006A03C1">
      <w:pPr>
        <w:pStyle w:val="EndnoteText"/>
        <w:rPr>
          <w:lang w:val="ro-RO"/>
        </w:rPr>
      </w:pPr>
      <w:r>
        <w:rPr>
          <w:rStyle w:val="EndnoteReference"/>
        </w:rPr>
        <w:endnoteRef/>
      </w:r>
      <w:r>
        <w:t xml:space="preserve"> </w:t>
      </w:r>
      <w:hyperlink r:id="rId21" w:history="1">
        <w:r w:rsidRPr="00AB3D67">
          <w:rPr>
            <w:rStyle w:val="Hyperlink"/>
          </w:rPr>
          <w:t>https://developer.qualcomm.com/blog/there-are-now-over-3000-apps-using-vuforia</w:t>
        </w:r>
      </w:hyperlink>
    </w:p>
  </w:endnote>
  <w:endnote w:id="26">
    <w:p w:rsidR="006F4695" w:rsidRPr="00FB1163" w:rsidRDefault="006F4695" w:rsidP="0050313D">
      <w:pPr>
        <w:pStyle w:val="EndnoteText"/>
        <w:rPr>
          <w:lang w:val="ro-RO"/>
        </w:rPr>
      </w:pPr>
      <w:r>
        <w:rPr>
          <w:rStyle w:val="EndnoteReference"/>
        </w:rPr>
        <w:endnoteRef/>
      </w:r>
      <w:r>
        <w:t xml:space="preserve"> </w:t>
      </w:r>
      <w:hyperlink r:id="rId22" w:history="1">
        <w:r w:rsidRPr="00FB1163">
          <w:rPr>
            <w:rStyle w:val="Hyperlink"/>
          </w:rPr>
          <w:t>http://www.wikitude.com/external/doc/alr/index.html</w:t>
        </w:r>
      </w:hyperlink>
    </w:p>
  </w:endnote>
  <w:endnote w:id="27">
    <w:p w:rsidR="006F4695" w:rsidRPr="00A311B0" w:rsidRDefault="006F4695">
      <w:pPr>
        <w:pStyle w:val="EndnoteText"/>
        <w:rPr>
          <w:lang w:val="ro-RO"/>
        </w:rPr>
      </w:pPr>
      <w:r>
        <w:rPr>
          <w:rStyle w:val="EndnoteReference"/>
        </w:rPr>
        <w:endnoteRef/>
      </w:r>
      <w:r>
        <w:t xml:space="preserve"> </w:t>
      </w:r>
      <w:hyperlink r:id="rId23" w:history="1">
        <w:r w:rsidRPr="00023A05">
          <w:rPr>
            <w:rStyle w:val="Hyperlink"/>
          </w:rPr>
          <w:t>http://couchdb.apache.org</w:t>
        </w:r>
      </w:hyperlink>
    </w:p>
  </w:endnote>
  <w:endnote w:id="28">
    <w:p w:rsidR="006F4695" w:rsidRPr="00F170C9" w:rsidRDefault="006F4695" w:rsidP="00E84029">
      <w:pPr>
        <w:pStyle w:val="EndnoteText"/>
        <w:rPr>
          <w:lang w:val="ro-RO"/>
        </w:rPr>
      </w:pPr>
      <w:r>
        <w:rPr>
          <w:rStyle w:val="EndnoteReference"/>
        </w:rPr>
        <w:endnoteRef/>
      </w:r>
      <w:r>
        <w:t xml:space="preserve"> </w:t>
      </w:r>
      <w:hyperlink r:id="rId24" w:history="1">
        <w:r w:rsidRPr="00F170C9">
          <w:rPr>
            <w:rStyle w:val="Hyperlink"/>
          </w:rPr>
          <w:t>http://en.wikipedia.org/wiki/HTML5</w:t>
        </w:r>
      </w:hyperlink>
      <w:r w:rsidR="00FD7E91">
        <w:rPr>
          <w:rStyle w:val="Hyperlink"/>
        </w:rPr>
        <w:t>tep3</w:t>
      </w:r>
    </w:p>
  </w:endnote>
  <w:endnote w:id="29">
    <w:p w:rsidR="006F4695" w:rsidRPr="00186F59" w:rsidRDefault="006F4695" w:rsidP="00E84029">
      <w:pPr>
        <w:pStyle w:val="EndnoteText"/>
        <w:rPr>
          <w:lang w:val="ro-RO"/>
        </w:rPr>
      </w:pPr>
      <w:r>
        <w:rPr>
          <w:rStyle w:val="EndnoteReference"/>
        </w:rPr>
        <w:endnoteRef/>
      </w:r>
      <w:r>
        <w:t xml:space="preserve"> </w:t>
      </w:r>
      <w:hyperlink r:id="rId25" w:history="1">
        <w:r w:rsidRPr="00186F59">
          <w:rPr>
            <w:rStyle w:val="Hyperlink"/>
          </w:rPr>
          <w:t>http://www.techradar.com/news/internet/web/html5-what-is-it-1047393</w:t>
        </w:r>
      </w:hyperlink>
    </w:p>
  </w:endnote>
  <w:endnote w:id="30">
    <w:p w:rsidR="006F4695" w:rsidRPr="0011019B" w:rsidRDefault="006F4695" w:rsidP="00E84029">
      <w:pPr>
        <w:pStyle w:val="EndnoteText"/>
        <w:rPr>
          <w:lang w:val="ro-RO"/>
        </w:rPr>
      </w:pPr>
      <w:r>
        <w:rPr>
          <w:rStyle w:val="EndnoteReference"/>
        </w:rPr>
        <w:endnoteRef/>
      </w:r>
      <w:r>
        <w:t xml:space="preserve"> </w:t>
      </w:r>
      <w:hyperlink r:id="rId26" w:history="1">
        <w:r w:rsidRPr="0011019B">
          <w:rPr>
            <w:rStyle w:val="Hyperlink"/>
          </w:rPr>
          <w:t>http://www.technewsdaily.com/16388-what-is-html5.html</w:t>
        </w:r>
      </w:hyperlink>
    </w:p>
  </w:endnote>
  <w:endnote w:id="31">
    <w:p w:rsidR="006F4695" w:rsidRPr="00963189" w:rsidRDefault="006F4695" w:rsidP="00E84029">
      <w:pPr>
        <w:pStyle w:val="EndnoteText"/>
        <w:rPr>
          <w:lang w:val="ro-RO"/>
        </w:rPr>
      </w:pPr>
      <w:r>
        <w:rPr>
          <w:rStyle w:val="EndnoteReference"/>
        </w:rPr>
        <w:endnoteRef/>
      </w:r>
      <w:r>
        <w:t xml:space="preserve"> </w:t>
      </w:r>
      <w:hyperlink r:id="rId27" w:history="1">
        <w:r w:rsidRPr="00023A05">
          <w:rPr>
            <w:rStyle w:val="Hyperlink"/>
          </w:rPr>
          <w:t>http://www.1stwebdesigner.com/design/html5-introduction</w:t>
        </w:r>
      </w:hyperlink>
    </w:p>
  </w:endnote>
  <w:endnote w:id="32">
    <w:p w:rsidR="006F4695" w:rsidRPr="0049230F" w:rsidRDefault="006F4695">
      <w:pPr>
        <w:pStyle w:val="EndnoteText"/>
        <w:rPr>
          <w:lang w:val="ro-RO"/>
        </w:rPr>
      </w:pPr>
      <w:r>
        <w:rPr>
          <w:rStyle w:val="EndnoteReference"/>
        </w:rPr>
        <w:endnoteRef/>
      </w:r>
      <w:r>
        <w:t xml:space="preserve"> </w:t>
      </w:r>
      <w:hyperlink r:id="rId28" w:history="1">
        <w:r w:rsidRPr="0049230F">
          <w:rPr>
            <w:rStyle w:val="Hyperlink"/>
          </w:rPr>
          <w:t>http://www.w3.org/Style/CSS/current-work</w:t>
        </w:r>
      </w:hyperlink>
    </w:p>
  </w:endnote>
  <w:endnote w:id="33">
    <w:p w:rsidR="006F4695" w:rsidRPr="00FE6C37" w:rsidRDefault="006F4695" w:rsidP="00E84029">
      <w:pPr>
        <w:pStyle w:val="EndnoteText"/>
        <w:rPr>
          <w:lang w:val="ro-RO"/>
        </w:rPr>
      </w:pPr>
      <w:r>
        <w:rPr>
          <w:rStyle w:val="EndnoteReference"/>
        </w:rPr>
        <w:endnoteRef/>
      </w:r>
      <w:r>
        <w:t xml:space="preserve"> </w:t>
      </w:r>
      <w:hyperlink r:id="rId29" w:anchor="CSS_3" w:history="1">
        <w:r w:rsidRPr="00FE6C37">
          <w:rPr>
            <w:rStyle w:val="Hyperlink"/>
          </w:rPr>
          <w:t>http://en.wikipedia.org/wiki/CSS3#CSS_3</w:t>
        </w:r>
      </w:hyperlink>
    </w:p>
  </w:endnote>
  <w:endnote w:id="34">
    <w:p w:rsidR="006F4695" w:rsidRPr="0046575D" w:rsidRDefault="006F4695">
      <w:pPr>
        <w:pStyle w:val="EndnoteText"/>
        <w:rPr>
          <w:lang w:val="ro-RO"/>
        </w:rPr>
      </w:pPr>
      <w:r>
        <w:rPr>
          <w:rStyle w:val="EndnoteReference"/>
        </w:rPr>
        <w:endnoteRef/>
      </w:r>
      <w:r>
        <w:t xml:space="preserve"> </w:t>
      </w:r>
      <w:hyperlink r:id="rId30" w:history="1">
        <w:r w:rsidRPr="0046575D">
          <w:rPr>
            <w:rStyle w:val="Hyperlink"/>
          </w:rPr>
          <w:t>http://webdesign.about.com/od/css3/a/aa061206.htm</w:t>
        </w:r>
      </w:hyperlink>
    </w:p>
  </w:endnote>
  <w:endnote w:id="35">
    <w:p w:rsidR="006F4695" w:rsidRPr="00710FFA" w:rsidRDefault="006F4695" w:rsidP="00E84029">
      <w:pPr>
        <w:pStyle w:val="EndnoteText"/>
        <w:rPr>
          <w:lang w:val="ro-RO"/>
        </w:rPr>
      </w:pPr>
      <w:r>
        <w:rPr>
          <w:rStyle w:val="EndnoteReference"/>
        </w:rPr>
        <w:endnoteRef/>
      </w:r>
      <w:r>
        <w:t xml:space="preserve"> </w:t>
      </w:r>
      <w:hyperlink r:id="rId31" w:history="1">
        <w:r w:rsidRPr="00710FFA">
          <w:rPr>
            <w:rStyle w:val="Hyperlink"/>
          </w:rPr>
          <w:t>http://en.wikipedia.org/wiki/JavaScript</w:t>
        </w:r>
      </w:hyperlink>
    </w:p>
  </w:endnote>
  <w:endnote w:id="36">
    <w:p w:rsidR="006F4695" w:rsidRPr="00BD37F7" w:rsidRDefault="006F4695" w:rsidP="00E84029">
      <w:pPr>
        <w:pStyle w:val="EndnoteText"/>
        <w:rPr>
          <w:lang w:val="ro-RO"/>
        </w:rPr>
      </w:pPr>
      <w:r>
        <w:rPr>
          <w:rStyle w:val="EndnoteReference"/>
        </w:rPr>
        <w:endnoteRef/>
      </w:r>
      <w:r>
        <w:t xml:space="preserve"> </w:t>
      </w:r>
      <w:hyperlink r:id="rId32" w:history="1">
        <w:r w:rsidRPr="00BD37F7">
          <w:rPr>
            <w:rStyle w:val="Hyperlink"/>
          </w:rPr>
          <w:t>https://developer.mozilla.org/en-US/docs/Web/JavaScript/About_JavaScript</w:t>
        </w:r>
      </w:hyperlink>
    </w:p>
  </w:endnote>
  <w:endnote w:id="37">
    <w:p w:rsidR="006F4695" w:rsidRPr="002A5000" w:rsidRDefault="006F4695">
      <w:pPr>
        <w:pStyle w:val="EndnoteText"/>
        <w:rPr>
          <w:lang w:val="ro-RO"/>
        </w:rPr>
      </w:pPr>
      <w:r>
        <w:rPr>
          <w:rStyle w:val="EndnoteReference"/>
        </w:rPr>
        <w:endnoteRef/>
      </w:r>
      <w:r>
        <w:t xml:space="preserve"> </w:t>
      </w:r>
      <w:hyperlink r:id="rId33" w:history="1">
        <w:r w:rsidRPr="002A5000">
          <w:rPr>
            <w:rStyle w:val="Hyperlink"/>
          </w:rPr>
          <w:t>http://www.json.org/</w:t>
        </w:r>
      </w:hyperlink>
    </w:p>
  </w:endnote>
  <w:endnote w:id="38">
    <w:p w:rsidR="006F4695" w:rsidRDefault="006F4695" w:rsidP="0080051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altName w:val="Calibri"/>
    <w:panose1 w:val="020F0302020204030204"/>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552" w:rsidRDefault="00C27552" w:rsidP="00E84029">
      <w:r>
        <w:separator/>
      </w:r>
    </w:p>
  </w:footnote>
  <w:footnote w:type="continuationSeparator" w:id="0">
    <w:p w:rsidR="00C27552" w:rsidRDefault="00C27552" w:rsidP="00E84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14EB"/>
    <w:multiLevelType w:val="hybridMultilevel"/>
    <w:tmpl w:val="6074C968"/>
    <w:lvl w:ilvl="0" w:tplc="04180001">
      <w:start w:val="1"/>
      <w:numFmt w:val="bullet"/>
      <w:lvlText w:val=""/>
      <w:lvlJc w:val="left"/>
      <w:pPr>
        <w:ind w:left="1713" w:hanging="360"/>
      </w:pPr>
      <w:rPr>
        <w:rFonts w:ascii="Symbol" w:hAnsi="Symbol" w:hint="default"/>
      </w:rPr>
    </w:lvl>
    <w:lvl w:ilvl="1" w:tplc="04180003">
      <w:start w:val="1"/>
      <w:numFmt w:val="bullet"/>
      <w:lvlText w:val="o"/>
      <w:lvlJc w:val="left"/>
      <w:pPr>
        <w:ind w:left="2433" w:hanging="360"/>
      </w:pPr>
      <w:rPr>
        <w:rFonts w:ascii="Courier New" w:hAnsi="Courier New" w:cs="Courier New" w:hint="default"/>
      </w:rPr>
    </w:lvl>
    <w:lvl w:ilvl="2" w:tplc="04180005" w:tentative="1">
      <w:start w:val="1"/>
      <w:numFmt w:val="bullet"/>
      <w:lvlText w:val=""/>
      <w:lvlJc w:val="left"/>
      <w:pPr>
        <w:ind w:left="3153" w:hanging="360"/>
      </w:pPr>
      <w:rPr>
        <w:rFonts w:ascii="Wingdings" w:hAnsi="Wingdings" w:hint="default"/>
      </w:rPr>
    </w:lvl>
    <w:lvl w:ilvl="3" w:tplc="04180001" w:tentative="1">
      <w:start w:val="1"/>
      <w:numFmt w:val="bullet"/>
      <w:lvlText w:val=""/>
      <w:lvlJc w:val="left"/>
      <w:pPr>
        <w:ind w:left="3873" w:hanging="360"/>
      </w:pPr>
      <w:rPr>
        <w:rFonts w:ascii="Symbol" w:hAnsi="Symbol" w:hint="default"/>
      </w:rPr>
    </w:lvl>
    <w:lvl w:ilvl="4" w:tplc="04180003" w:tentative="1">
      <w:start w:val="1"/>
      <w:numFmt w:val="bullet"/>
      <w:lvlText w:val="o"/>
      <w:lvlJc w:val="left"/>
      <w:pPr>
        <w:ind w:left="4593" w:hanging="360"/>
      </w:pPr>
      <w:rPr>
        <w:rFonts w:ascii="Courier New" w:hAnsi="Courier New" w:cs="Courier New" w:hint="default"/>
      </w:rPr>
    </w:lvl>
    <w:lvl w:ilvl="5" w:tplc="04180005" w:tentative="1">
      <w:start w:val="1"/>
      <w:numFmt w:val="bullet"/>
      <w:lvlText w:val=""/>
      <w:lvlJc w:val="left"/>
      <w:pPr>
        <w:ind w:left="5313" w:hanging="360"/>
      </w:pPr>
      <w:rPr>
        <w:rFonts w:ascii="Wingdings" w:hAnsi="Wingdings" w:hint="default"/>
      </w:rPr>
    </w:lvl>
    <w:lvl w:ilvl="6" w:tplc="04180001" w:tentative="1">
      <w:start w:val="1"/>
      <w:numFmt w:val="bullet"/>
      <w:lvlText w:val=""/>
      <w:lvlJc w:val="left"/>
      <w:pPr>
        <w:ind w:left="6033" w:hanging="360"/>
      </w:pPr>
      <w:rPr>
        <w:rFonts w:ascii="Symbol" w:hAnsi="Symbol" w:hint="default"/>
      </w:rPr>
    </w:lvl>
    <w:lvl w:ilvl="7" w:tplc="04180003" w:tentative="1">
      <w:start w:val="1"/>
      <w:numFmt w:val="bullet"/>
      <w:lvlText w:val="o"/>
      <w:lvlJc w:val="left"/>
      <w:pPr>
        <w:ind w:left="6753" w:hanging="360"/>
      </w:pPr>
      <w:rPr>
        <w:rFonts w:ascii="Courier New" w:hAnsi="Courier New" w:cs="Courier New" w:hint="default"/>
      </w:rPr>
    </w:lvl>
    <w:lvl w:ilvl="8" w:tplc="04180005" w:tentative="1">
      <w:start w:val="1"/>
      <w:numFmt w:val="bullet"/>
      <w:lvlText w:val=""/>
      <w:lvlJc w:val="left"/>
      <w:pPr>
        <w:ind w:left="7473" w:hanging="360"/>
      </w:pPr>
      <w:rPr>
        <w:rFonts w:ascii="Wingdings" w:hAnsi="Wingdings" w:hint="default"/>
      </w:rPr>
    </w:lvl>
  </w:abstractNum>
  <w:abstractNum w:abstractNumId="1">
    <w:nsid w:val="092A4E99"/>
    <w:multiLevelType w:val="hybridMultilevel"/>
    <w:tmpl w:val="0A56EA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DFB7A98"/>
    <w:multiLevelType w:val="hybridMultilevel"/>
    <w:tmpl w:val="E87219D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3">
    <w:nsid w:val="0E174CA8"/>
    <w:multiLevelType w:val="hybridMultilevel"/>
    <w:tmpl w:val="009E06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0FCE7239"/>
    <w:multiLevelType w:val="multilevel"/>
    <w:tmpl w:val="9F24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1465F3"/>
    <w:multiLevelType w:val="hybridMultilevel"/>
    <w:tmpl w:val="FE9E87AA"/>
    <w:lvl w:ilvl="0" w:tplc="71B807C8">
      <w:start w:val="1"/>
      <w:numFmt w:val="bullet"/>
      <w:lvlText w:val="•"/>
      <w:lvlJc w:val="left"/>
      <w:pPr>
        <w:ind w:left="720" w:hanging="360"/>
      </w:pPr>
      <w:rPr>
        <w:rFonts w:ascii="Arial" w:hAnsi="Aria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143279C9"/>
    <w:multiLevelType w:val="hybridMultilevel"/>
    <w:tmpl w:val="E556BEB2"/>
    <w:lvl w:ilvl="0" w:tplc="71B807C8">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5116B"/>
    <w:multiLevelType w:val="hybridMultilevel"/>
    <w:tmpl w:val="E430B62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8">
    <w:nsid w:val="1F105DDB"/>
    <w:multiLevelType w:val="multilevel"/>
    <w:tmpl w:val="325C39B4"/>
    <w:lvl w:ilvl="0">
      <w:start w:val="1"/>
      <w:numFmt w:val="decimal"/>
      <w:lvlText w:val="%1."/>
      <w:lvlJc w:val="left"/>
      <w:pPr>
        <w:ind w:left="360" w:hanging="360"/>
      </w:pPr>
      <w:rPr>
        <w:rFonts w:hint="default"/>
      </w:rPr>
    </w:lvl>
    <w:lvl w:ilvl="1">
      <w:start w:val="1"/>
      <w:numFmt w:val="decimal"/>
      <w:lvlText w:val="%1.%2."/>
      <w:lvlJc w:val="left"/>
      <w:pPr>
        <w:ind w:left="680" w:hanging="3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F5370A"/>
    <w:multiLevelType w:val="hybridMultilevel"/>
    <w:tmpl w:val="825EDEFE"/>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nsid w:val="24091F35"/>
    <w:multiLevelType w:val="hybridMultilevel"/>
    <w:tmpl w:val="99FA9D2A"/>
    <w:lvl w:ilvl="0" w:tplc="71B807C8">
      <w:start w:val="1"/>
      <w:numFmt w:val="bullet"/>
      <w:lvlText w:val="•"/>
      <w:lvlJc w:val="left"/>
      <w:pPr>
        <w:ind w:left="720" w:hanging="360"/>
      </w:pPr>
      <w:rPr>
        <w:rFonts w:ascii="Arial" w:hAnsi="Arial" w:hint="default"/>
      </w:rPr>
    </w:lvl>
    <w:lvl w:ilvl="1" w:tplc="0418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1">
    <w:nsid w:val="24F8066B"/>
    <w:multiLevelType w:val="hybridMultilevel"/>
    <w:tmpl w:val="D4C2BD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28E766D1"/>
    <w:multiLevelType w:val="hybridMultilevel"/>
    <w:tmpl w:val="62E8CD66"/>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3">
    <w:nsid w:val="2BCD10B2"/>
    <w:multiLevelType w:val="hybridMultilevel"/>
    <w:tmpl w:val="F3EE9250"/>
    <w:lvl w:ilvl="0" w:tplc="8EEA1258">
      <w:start w:val="1"/>
      <w:numFmt w:val="bullet"/>
      <w:lvlText w:val=""/>
      <w:lvlJc w:val="left"/>
      <w:pPr>
        <w:ind w:left="720" w:hanging="360"/>
      </w:pPr>
      <w:rPr>
        <w:rFonts w:ascii="Symbol" w:hAnsi="Symbol" w:hint="default"/>
        <w:sz w:val="20"/>
        <w:szCs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2C090C34"/>
    <w:multiLevelType w:val="multilevel"/>
    <w:tmpl w:val="9A180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A9515A"/>
    <w:multiLevelType w:val="multilevel"/>
    <w:tmpl w:val="84F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9C3582"/>
    <w:multiLevelType w:val="hybridMultilevel"/>
    <w:tmpl w:val="062AFA4C"/>
    <w:lvl w:ilvl="0" w:tplc="0418000F">
      <w:start w:val="1"/>
      <w:numFmt w:val="decimal"/>
      <w:lvlText w:val="%1."/>
      <w:lvlJc w:val="left"/>
      <w:pPr>
        <w:ind w:left="1146" w:hanging="360"/>
      </w:pPr>
      <w:rPr>
        <w:rFonts w:hint="default"/>
      </w:rPr>
    </w:lvl>
    <w:lvl w:ilvl="1" w:tplc="04180003" w:tentative="1">
      <w:start w:val="1"/>
      <w:numFmt w:val="bullet"/>
      <w:lvlText w:val="o"/>
      <w:lvlJc w:val="left"/>
      <w:pPr>
        <w:ind w:left="1866" w:hanging="360"/>
      </w:pPr>
      <w:rPr>
        <w:rFonts w:ascii="Courier New" w:hAnsi="Courier New" w:cs="Courier New" w:hint="default"/>
      </w:rPr>
    </w:lvl>
    <w:lvl w:ilvl="2" w:tplc="04180005" w:tentative="1">
      <w:start w:val="1"/>
      <w:numFmt w:val="bullet"/>
      <w:lvlText w:val=""/>
      <w:lvlJc w:val="left"/>
      <w:pPr>
        <w:ind w:left="2586" w:hanging="360"/>
      </w:pPr>
      <w:rPr>
        <w:rFonts w:ascii="Wingdings" w:hAnsi="Wingdings" w:hint="default"/>
      </w:rPr>
    </w:lvl>
    <w:lvl w:ilvl="3" w:tplc="04180001" w:tentative="1">
      <w:start w:val="1"/>
      <w:numFmt w:val="bullet"/>
      <w:lvlText w:val=""/>
      <w:lvlJc w:val="left"/>
      <w:pPr>
        <w:ind w:left="3306" w:hanging="360"/>
      </w:pPr>
      <w:rPr>
        <w:rFonts w:ascii="Symbol" w:hAnsi="Symbol" w:hint="default"/>
      </w:rPr>
    </w:lvl>
    <w:lvl w:ilvl="4" w:tplc="04180003" w:tentative="1">
      <w:start w:val="1"/>
      <w:numFmt w:val="bullet"/>
      <w:lvlText w:val="o"/>
      <w:lvlJc w:val="left"/>
      <w:pPr>
        <w:ind w:left="4026" w:hanging="360"/>
      </w:pPr>
      <w:rPr>
        <w:rFonts w:ascii="Courier New" w:hAnsi="Courier New" w:cs="Courier New" w:hint="default"/>
      </w:rPr>
    </w:lvl>
    <w:lvl w:ilvl="5" w:tplc="04180005" w:tentative="1">
      <w:start w:val="1"/>
      <w:numFmt w:val="bullet"/>
      <w:lvlText w:val=""/>
      <w:lvlJc w:val="left"/>
      <w:pPr>
        <w:ind w:left="4746" w:hanging="360"/>
      </w:pPr>
      <w:rPr>
        <w:rFonts w:ascii="Wingdings" w:hAnsi="Wingdings" w:hint="default"/>
      </w:rPr>
    </w:lvl>
    <w:lvl w:ilvl="6" w:tplc="04180001" w:tentative="1">
      <w:start w:val="1"/>
      <w:numFmt w:val="bullet"/>
      <w:lvlText w:val=""/>
      <w:lvlJc w:val="left"/>
      <w:pPr>
        <w:ind w:left="5466" w:hanging="360"/>
      </w:pPr>
      <w:rPr>
        <w:rFonts w:ascii="Symbol" w:hAnsi="Symbol" w:hint="default"/>
      </w:rPr>
    </w:lvl>
    <w:lvl w:ilvl="7" w:tplc="04180003" w:tentative="1">
      <w:start w:val="1"/>
      <w:numFmt w:val="bullet"/>
      <w:lvlText w:val="o"/>
      <w:lvlJc w:val="left"/>
      <w:pPr>
        <w:ind w:left="6186" w:hanging="360"/>
      </w:pPr>
      <w:rPr>
        <w:rFonts w:ascii="Courier New" w:hAnsi="Courier New" w:cs="Courier New" w:hint="default"/>
      </w:rPr>
    </w:lvl>
    <w:lvl w:ilvl="8" w:tplc="04180005" w:tentative="1">
      <w:start w:val="1"/>
      <w:numFmt w:val="bullet"/>
      <w:lvlText w:val=""/>
      <w:lvlJc w:val="left"/>
      <w:pPr>
        <w:ind w:left="6906" w:hanging="360"/>
      </w:pPr>
      <w:rPr>
        <w:rFonts w:ascii="Wingdings" w:hAnsi="Wingdings" w:hint="default"/>
      </w:rPr>
    </w:lvl>
  </w:abstractNum>
  <w:abstractNum w:abstractNumId="17">
    <w:nsid w:val="35676EF2"/>
    <w:multiLevelType w:val="hybridMultilevel"/>
    <w:tmpl w:val="624C79CE"/>
    <w:lvl w:ilvl="0" w:tplc="756421F2">
      <w:start w:val="1"/>
      <w:numFmt w:val="bullet"/>
      <w:pStyle w:val="ListParagraph"/>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8">
    <w:nsid w:val="3C3D326B"/>
    <w:multiLevelType w:val="hybridMultilevel"/>
    <w:tmpl w:val="61D2129E"/>
    <w:lvl w:ilvl="0" w:tplc="71B807C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9">
    <w:nsid w:val="3D757C5C"/>
    <w:multiLevelType w:val="hybridMultilevel"/>
    <w:tmpl w:val="59C660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430D116D"/>
    <w:multiLevelType w:val="hybridMultilevel"/>
    <w:tmpl w:val="D1007B20"/>
    <w:lvl w:ilvl="0" w:tplc="0418000F">
      <w:start w:val="1"/>
      <w:numFmt w:val="decimal"/>
      <w:lvlText w:val="%1."/>
      <w:lvlJc w:val="left"/>
      <w:pPr>
        <w:ind w:left="720" w:hanging="360"/>
      </w:pPr>
    </w:lvl>
    <w:lvl w:ilvl="1" w:tplc="0418000F">
      <w:start w:val="1"/>
      <w:numFmt w:val="decimal"/>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47B8115D"/>
    <w:multiLevelType w:val="hybridMultilevel"/>
    <w:tmpl w:val="9BFE07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51E57DD9"/>
    <w:multiLevelType w:val="hybridMultilevel"/>
    <w:tmpl w:val="6D38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776BFA"/>
    <w:multiLevelType w:val="hybridMultilevel"/>
    <w:tmpl w:val="6C86A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4A1A9A"/>
    <w:multiLevelType w:val="hybridMultilevel"/>
    <w:tmpl w:val="5A32AB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587A044E"/>
    <w:multiLevelType w:val="hybridMultilevel"/>
    <w:tmpl w:val="94F8604E"/>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5AA94452"/>
    <w:multiLevelType w:val="multilevel"/>
    <w:tmpl w:val="5BA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A04397"/>
    <w:multiLevelType w:val="hybridMultilevel"/>
    <w:tmpl w:val="7E70F7C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8">
    <w:nsid w:val="5BC737FC"/>
    <w:multiLevelType w:val="hybridMultilevel"/>
    <w:tmpl w:val="7D8CD504"/>
    <w:lvl w:ilvl="0" w:tplc="AAD899B0">
      <w:start w:val="1"/>
      <w:numFmt w:val="bullet"/>
      <w:lvlText w:val=""/>
      <w:lvlJc w:val="left"/>
      <w:pPr>
        <w:ind w:left="720" w:hanging="360"/>
      </w:pPr>
      <w:rPr>
        <w:rFonts w:ascii="Symbol" w:hAnsi="Symbol" w:hint="default"/>
        <w:sz w:val="20"/>
        <w:szCs w:val="20"/>
      </w:rPr>
    </w:lvl>
    <w:lvl w:ilvl="1" w:tplc="0418000F">
      <w:start w:val="1"/>
      <w:numFmt w:val="decimal"/>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5BD122F2"/>
    <w:multiLevelType w:val="multilevel"/>
    <w:tmpl w:val="6E3EB94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4845E2C"/>
    <w:multiLevelType w:val="hybridMultilevel"/>
    <w:tmpl w:val="F460A1F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1">
    <w:nsid w:val="692869FD"/>
    <w:multiLevelType w:val="hybridMultilevel"/>
    <w:tmpl w:val="ADB0C228"/>
    <w:lvl w:ilvl="0" w:tplc="71B807C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32">
    <w:nsid w:val="6A0D3E21"/>
    <w:multiLevelType w:val="hybridMultilevel"/>
    <w:tmpl w:val="D1007B20"/>
    <w:lvl w:ilvl="0" w:tplc="0418000F">
      <w:start w:val="1"/>
      <w:numFmt w:val="decimal"/>
      <w:lvlText w:val="%1."/>
      <w:lvlJc w:val="left"/>
      <w:pPr>
        <w:ind w:left="720" w:hanging="360"/>
      </w:pPr>
    </w:lvl>
    <w:lvl w:ilvl="1" w:tplc="0418000F">
      <w:start w:val="1"/>
      <w:numFmt w:val="decimal"/>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nsid w:val="6B653D20"/>
    <w:multiLevelType w:val="hybridMultilevel"/>
    <w:tmpl w:val="7046B3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nsid w:val="6C720D7A"/>
    <w:multiLevelType w:val="hybridMultilevel"/>
    <w:tmpl w:val="700257EA"/>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nsid w:val="6D2C6E33"/>
    <w:multiLevelType w:val="multilevel"/>
    <w:tmpl w:val="EF9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D302706"/>
    <w:multiLevelType w:val="hybridMultilevel"/>
    <w:tmpl w:val="12ACD474"/>
    <w:lvl w:ilvl="0" w:tplc="04180015">
      <w:start w:val="1"/>
      <w:numFmt w:val="upperLetter"/>
      <w:lvlText w:val="%1."/>
      <w:lvlJc w:val="left"/>
      <w:pPr>
        <w:ind w:left="360" w:hanging="360"/>
      </w:pPr>
    </w:lvl>
    <w:lvl w:ilvl="1" w:tplc="04180019">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7">
    <w:nsid w:val="6E2D0D79"/>
    <w:multiLevelType w:val="hybridMultilevel"/>
    <w:tmpl w:val="12C8019A"/>
    <w:lvl w:ilvl="0" w:tplc="04180001">
      <w:start w:val="1"/>
      <w:numFmt w:val="bullet"/>
      <w:lvlText w:val=""/>
      <w:lvlJc w:val="left"/>
      <w:pPr>
        <w:ind w:left="1069" w:hanging="360"/>
      </w:pPr>
      <w:rPr>
        <w:rFonts w:ascii="Symbol" w:hAnsi="Symbol" w:hint="default"/>
      </w:rPr>
    </w:lvl>
    <w:lvl w:ilvl="1" w:tplc="04180003" w:tentative="1">
      <w:start w:val="1"/>
      <w:numFmt w:val="bullet"/>
      <w:lvlText w:val="o"/>
      <w:lvlJc w:val="left"/>
      <w:pPr>
        <w:ind w:left="1789" w:hanging="360"/>
      </w:pPr>
      <w:rPr>
        <w:rFonts w:ascii="Courier New" w:hAnsi="Courier New" w:cs="Courier New" w:hint="default"/>
      </w:rPr>
    </w:lvl>
    <w:lvl w:ilvl="2" w:tplc="04180005" w:tentative="1">
      <w:start w:val="1"/>
      <w:numFmt w:val="bullet"/>
      <w:lvlText w:val=""/>
      <w:lvlJc w:val="left"/>
      <w:pPr>
        <w:ind w:left="2509" w:hanging="360"/>
      </w:pPr>
      <w:rPr>
        <w:rFonts w:ascii="Wingdings" w:hAnsi="Wingdings" w:hint="default"/>
      </w:rPr>
    </w:lvl>
    <w:lvl w:ilvl="3" w:tplc="04180001" w:tentative="1">
      <w:start w:val="1"/>
      <w:numFmt w:val="bullet"/>
      <w:lvlText w:val=""/>
      <w:lvlJc w:val="left"/>
      <w:pPr>
        <w:ind w:left="3229" w:hanging="360"/>
      </w:pPr>
      <w:rPr>
        <w:rFonts w:ascii="Symbol" w:hAnsi="Symbol" w:hint="default"/>
      </w:rPr>
    </w:lvl>
    <w:lvl w:ilvl="4" w:tplc="04180003" w:tentative="1">
      <w:start w:val="1"/>
      <w:numFmt w:val="bullet"/>
      <w:lvlText w:val="o"/>
      <w:lvlJc w:val="left"/>
      <w:pPr>
        <w:ind w:left="3949" w:hanging="360"/>
      </w:pPr>
      <w:rPr>
        <w:rFonts w:ascii="Courier New" w:hAnsi="Courier New" w:cs="Courier New" w:hint="default"/>
      </w:rPr>
    </w:lvl>
    <w:lvl w:ilvl="5" w:tplc="04180005" w:tentative="1">
      <w:start w:val="1"/>
      <w:numFmt w:val="bullet"/>
      <w:lvlText w:val=""/>
      <w:lvlJc w:val="left"/>
      <w:pPr>
        <w:ind w:left="4669" w:hanging="360"/>
      </w:pPr>
      <w:rPr>
        <w:rFonts w:ascii="Wingdings" w:hAnsi="Wingdings" w:hint="default"/>
      </w:rPr>
    </w:lvl>
    <w:lvl w:ilvl="6" w:tplc="04180001" w:tentative="1">
      <w:start w:val="1"/>
      <w:numFmt w:val="bullet"/>
      <w:lvlText w:val=""/>
      <w:lvlJc w:val="left"/>
      <w:pPr>
        <w:ind w:left="5389" w:hanging="360"/>
      </w:pPr>
      <w:rPr>
        <w:rFonts w:ascii="Symbol" w:hAnsi="Symbol" w:hint="default"/>
      </w:rPr>
    </w:lvl>
    <w:lvl w:ilvl="7" w:tplc="04180003" w:tentative="1">
      <w:start w:val="1"/>
      <w:numFmt w:val="bullet"/>
      <w:lvlText w:val="o"/>
      <w:lvlJc w:val="left"/>
      <w:pPr>
        <w:ind w:left="6109" w:hanging="360"/>
      </w:pPr>
      <w:rPr>
        <w:rFonts w:ascii="Courier New" w:hAnsi="Courier New" w:cs="Courier New" w:hint="default"/>
      </w:rPr>
    </w:lvl>
    <w:lvl w:ilvl="8" w:tplc="04180005" w:tentative="1">
      <w:start w:val="1"/>
      <w:numFmt w:val="bullet"/>
      <w:lvlText w:val=""/>
      <w:lvlJc w:val="left"/>
      <w:pPr>
        <w:ind w:left="6829" w:hanging="360"/>
      </w:pPr>
      <w:rPr>
        <w:rFonts w:ascii="Wingdings" w:hAnsi="Wingdings" w:hint="default"/>
      </w:rPr>
    </w:lvl>
  </w:abstractNum>
  <w:abstractNum w:abstractNumId="38">
    <w:nsid w:val="72BB3621"/>
    <w:multiLevelType w:val="hybridMultilevel"/>
    <w:tmpl w:val="B1FC84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9">
    <w:nsid w:val="77E01C93"/>
    <w:multiLevelType w:val="multilevel"/>
    <w:tmpl w:val="DCC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8E1186A"/>
    <w:multiLevelType w:val="hybridMultilevel"/>
    <w:tmpl w:val="C932303A"/>
    <w:lvl w:ilvl="0" w:tplc="AAD899B0">
      <w:start w:val="1"/>
      <w:numFmt w:val="bullet"/>
      <w:lvlText w:val=""/>
      <w:lvlJc w:val="left"/>
      <w:pPr>
        <w:ind w:left="1146" w:hanging="360"/>
      </w:pPr>
      <w:rPr>
        <w:rFonts w:ascii="Symbol" w:hAnsi="Symbol" w:hint="default"/>
        <w:sz w:val="20"/>
        <w:szCs w:val="20"/>
      </w:rPr>
    </w:lvl>
    <w:lvl w:ilvl="1" w:tplc="04180003" w:tentative="1">
      <w:start w:val="1"/>
      <w:numFmt w:val="bullet"/>
      <w:lvlText w:val="o"/>
      <w:lvlJc w:val="left"/>
      <w:pPr>
        <w:ind w:left="1866" w:hanging="360"/>
      </w:pPr>
      <w:rPr>
        <w:rFonts w:ascii="Courier New" w:hAnsi="Courier New" w:cs="Courier New" w:hint="default"/>
      </w:rPr>
    </w:lvl>
    <w:lvl w:ilvl="2" w:tplc="04180005" w:tentative="1">
      <w:start w:val="1"/>
      <w:numFmt w:val="bullet"/>
      <w:lvlText w:val=""/>
      <w:lvlJc w:val="left"/>
      <w:pPr>
        <w:ind w:left="2586" w:hanging="360"/>
      </w:pPr>
      <w:rPr>
        <w:rFonts w:ascii="Wingdings" w:hAnsi="Wingdings" w:hint="default"/>
      </w:rPr>
    </w:lvl>
    <w:lvl w:ilvl="3" w:tplc="04180001" w:tentative="1">
      <w:start w:val="1"/>
      <w:numFmt w:val="bullet"/>
      <w:lvlText w:val=""/>
      <w:lvlJc w:val="left"/>
      <w:pPr>
        <w:ind w:left="3306" w:hanging="360"/>
      </w:pPr>
      <w:rPr>
        <w:rFonts w:ascii="Symbol" w:hAnsi="Symbol" w:hint="default"/>
      </w:rPr>
    </w:lvl>
    <w:lvl w:ilvl="4" w:tplc="04180003" w:tentative="1">
      <w:start w:val="1"/>
      <w:numFmt w:val="bullet"/>
      <w:lvlText w:val="o"/>
      <w:lvlJc w:val="left"/>
      <w:pPr>
        <w:ind w:left="4026" w:hanging="360"/>
      </w:pPr>
      <w:rPr>
        <w:rFonts w:ascii="Courier New" w:hAnsi="Courier New" w:cs="Courier New" w:hint="default"/>
      </w:rPr>
    </w:lvl>
    <w:lvl w:ilvl="5" w:tplc="04180005" w:tentative="1">
      <w:start w:val="1"/>
      <w:numFmt w:val="bullet"/>
      <w:lvlText w:val=""/>
      <w:lvlJc w:val="left"/>
      <w:pPr>
        <w:ind w:left="4746" w:hanging="360"/>
      </w:pPr>
      <w:rPr>
        <w:rFonts w:ascii="Wingdings" w:hAnsi="Wingdings" w:hint="default"/>
      </w:rPr>
    </w:lvl>
    <w:lvl w:ilvl="6" w:tplc="04180001" w:tentative="1">
      <w:start w:val="1"/>
      <w:numFmt w:val="bullet"/>
      <w:lvlText w:val=""/>
      <w:lvlJc w:val="left"/>
      <w:pPr>
        <w:ind w:left="5466" w:hanging="360"/>
      </w:pPr>
      <w:rPr>
        <w:rFonts w:ascii="Symbol" w:hAnsi="Symbol" w:hint="default"/>
      </w:rPr>
    </w:lvl>
    <w:lvl w:ilvl="7" w:tplc="04180003" w:tentative="1">
      <w:start w:val="1"/>
      <w:numFmt w:val="bullet"/>
      <w:lvlText w:val="o"/>
      <w:lvlJc w:val="left"/>
      <w:pPr>
        <w:ind w:left="6186" w:hanging="360"/>
      </w:pPr>
      <w:rPr>
        <w:rFonts w:ascii="Courier New" w:hAnsi="Courier New" w:cs="Courier New" w:hint="default"/>
      </w:rPr>
    </w:lvl>
    <w:lvl w:ilvl="8" w:tplc="04180005" w:tentative="1">
      <w:start w:val="1"/>
      <w:numFmt w:val="bullet"/>
      <w:lvlText w:val=""/>
      <w:lvlJc w:val="left"/>
      <w:pPr>
        <w:ind w:left="6906" w:hanging="360"/>
      </w:pPr>
      <w:rPr>
        <w:rFonts w:ascii="Wingdings" w:hAnsi="Wingdings" w:hint="default"/>
      </w:rPr>
    </w:lvl>
  </w:abstractNum>
  <w:num w:numId="1">
    <w:abstractNumId w:val="18"/>
  </w:num>
  <w:num w:numId="2">
    <w:abstractNumId w:val="23"/>
  </w:num>
  <w:num w:numId="3">
    <w:abstractNumId w:val="10"/>
  </w:num>
  <w:num w:numId="4">
    <w:abstractNumId w:val="31"/>
  </w:num>
  <w:num w:numId="5">
    <w:abstractNumId w:val="17"/>
  </w:num>
  <w:num w:numId="6">
    <w:abstractNumId w:val="22"/>
  </w:num>
  <w:num w:numId="7">
    <w:abstractNumId w:val="6"/>
  </w:num>
  <w:num w:numId="8">
    <w:abstractNumId w:val="4"/>
  </w:num>
  <w:num w:numId="9">
    <w:abstractNumId w:val="39"/>
  </w:num>
  <w:num w:numId="10">
    <w:abstractNumId w:val="35"/>
  </w:num>
  <w:num w:numId="11">
    <w:abstractNumId w:val="15"/>
  </w:num>
  <w:num w:numId="12">
    <w:abstractNumId w:val="26"/>
  </w:num>
  <w:num w:numId="13">
    <w:abstractNumId w:val="29"/>
  </w:num>
  <w:num w:numId="14">
    <w:abstractNumId w:val="14"/>
  </w:num>
  <w:num w:numId="15">
    <w:abstractNumId w:val="1"/>
  </w:num>
  <w:num w:numId="16">
    <w:abstractNumId w:val="37"/>
  </w:num>
  <w:num w:numId="17">
    <w:abstractNumId w:val="12"/>
  </w:num>
  <w:num w:numId="18">
    <w:abstractNumId w:val="2"/>
  </w:num>
  <w:num w:numId="19">
    <w:abstractNumId w:val="25"/>
  </w:num>
  <w:num w:numId="20">
    <w:abstractNumId w:val="5"/>
  </w:num>
  <w:num w:numId="21">
    <w:abstractNumId w:val="36"/>
  </w:num>
  <w:num w:numId="22">
    <w:abstractNumId w:val="20"/>
  </w:num>
  <w:num w:numId="23">
    <w:abstractNumId w:val="16"/>
  </w:num>
  <w:num w:numId="24">
    <w:abstractNumId w:val="13"/>
  </w:num>
  <w:num w:numId="25">
    <w:abstractNumId w:val="40"/>
  </w:num>
  <w:num w:numId="26">
    <w:abstractNumId w:val="28"/>
  </w:num>
  <w:num w:numId="27">
    <w:abstractNumId w:val="0"/>
  </w:num>
  <w:num w:numId="28">
    <w:abstractNumId w:val="32"/>
  </w:num>
  <w:num w:numId="29">
    <w:abstractNumId w:val="27"/>
  </w:num>
  <w:num w:numId="30">
    <w:abstractNumId w:val="30"/>
  </w:num>
  <w:num w:numId="31">
    <w:abstractNumId w:val="33"/>
  </w:num>
  <w:num w:numId="32">
    <w:abstractNumId w:val="3"/>
  </w:num>
  <w:num w:numId="33">
    <w:abstractNumId w:val="8"/>
  </w:num>
  <w:num w:numId="34">
    <w:abstractNumId w:val="7"/>
  </w:num>
  <w:num w:numId="35">
    <w:abstractNumId w:val="21"/>
  </w:num>
  <w:num w:numId="36">
    <w:abstractNumId w:val="38"/>
  </w:num>
  <w:num w:numId="37">
    <w:abstractNumId w:val="9"/>
  </w:num>
  <w:num w:numId="38">
    <w:abstractNumId w:val="34"/>
  </w:num>
  <w:num w:numId="39">
    <w:abstractNumId w:val="24"/>
  </w:num>
  <w:num w:numId="40">
    <w:abstractNumId w:val="11"/>
  </w:num>
  <w:num w:numId="41">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n-GB" w:vendorID="64" w:dllVersion="131078" w:nlCheck="1" w:checkStyle="1"/>
  <w:defaultTabStop w:val="709"/>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CD"/>
    <w:rsid w:val="0000056A"/>
    <w:rsid w:val="000018A4"/>
    <w:rsid w:val="00002C60"/>
    <w:rsid w:val="00004791"/>
    <w:rsid w:val="00004EF6"/>
    <w:rsid w:val="00005249"/>
    <w:rsid w:val="0000684C"/>
    <w:rsid w:val="00010F8C"/>
    <w:rsid w:val="000115A4"/>
    <w:rsid w:val="00011DCC"/>
    <w:rsid w:val="000124F6"/>
    <w:rsid w:val="0001256B"/>
    <w:rsid w:val="000130CB"/>
    <w:rsid w:val="00013191"/>
    <w:rsid w:val="000157EB"/>
    <w:rsid w:val="00015A6A"/>
    <w:rsid w:val="000175C0"/>
    <w:rsid w:val="000175F8"/>
    <w:rsid w:val="000202B4"/>
    <w:rsid w:val="000207B4"/>
    <w:rsid w:val="000208BA"/>
    <w:rsid w:val="0002245B"/>
    <w:rsid w:val="0002279B"/>
    <w:rsid w:val="00023A05"/>
    <w:rsid w:val="000242A4"/>
    <w:rsid w:val="00024569"/>
    <w:rsid w:val="00025A91"/>
    <w:rsid w:val="000267F2"/>
    <w:rsid w:val="0002681E"/>
    <w:rsid w:val="0002685E"/>
    <w:rsid w:val="000301D5"/>
    <w:rsid w:val="00031ACD"/>
    <w:rsid w:val="00032D2D"/>
    <w:rsid w:val="00035C51"/>
    <w:rsid w:val="000363CB"/>
    <w:rsid w:val="00051A5A"/>
    <w:rsid w:val="00051B48"/>
    <w:rsid w:val="000523B2"/>
    <w:rsid w:val="00052AD5"/>
    <w:rsid w:val="00054C22"/>
    <w:rsid w:val="000550A2"/>
    <w:rsid w:val="00055F8D"/>
    <w:rsid w:val="0006007A"/>
    <w:rsid w:val="000600C9"/>
    <w:rsid w:val="000608F7"/>
    <w:rsid w:val="00061684"/>
    <w:rsid w:val="0006371F"/>
    <w:rsid w:val="0006532D"/>
    <w:rsid w:val="00065663"/>
    <w:rsid w:val="000666F1"/>
    <w:rsid w:val="00066775"/>
    <w:rsid w:val="0006792C"/>
    <w:rsid w:val="00070ADC"/>
    <w:rsid w:val="00073897"/>
    <w:rsid w:val="00073911"/>
    <w:rsid w:val="00076A7A"/>
    <w:rsid w:val="00076CA7"/>
    <w:rsid w:val="00076CCC"/>
    <w:rsid w:val="00077528"/>
    <w:rsid w:val="000777DE"/>
    <w:rsid w:val="00081527"/>
    <w:rsid w:val="00082A61"/>
    <w:rsid w:val="000833D3"/>
    <w:rsid w:val="00083BFE"/>
    <w:rsid w:val="00086149"/>
    <w:rsid w:val="00086EC6"/>
    <w:rsid w:val="00090913"/>
    <w:rsid w:val="000911FE"/>
    <w:rsid w:val="00091427"/>
    <w:rsid w:val="00091C31"/>
    <w:rsid w:val="00093E5C"/>
    <w:rsid w:val="000944C5"/>
    <w:rsid w:val="00094815"/>
    <w:rsid w:val="00096198"/>
    <w:rsid w:val="000965E7"/>
    <w:rsid w:val="00097772"/>
    <w:rsid w:val="00097ED2"/>
    <w:rsid w:val="000A1BC1"/>
    <w:rsid w:val="000A27DC"/>
    <w:rsid w:val="000A3BFA"/>
    <w:rsid w:val="000A42B8"/>
    <w:rsid w:val="000A4664"/>
    <w:rsid w:val="000A4A71"/>
    <w:rsid w:val="000A6B65"/>
    <w:rsid w:val="000A6C9A"/>
    <w:rsid w:val="000B05A6"/>
    <w:rsid w:val="000B0D86"/>
    <w:rsid w:val="000B16DC"/>
    <w:rsid w:val="000B1AF2"/>
    <w:rsid w:val="000B28D0"/>
    <w:rsid w:val="000B3B66"/>
    <w:rsid w:val="000B3BCC"/>
    <w:rsid w:val="000B3FBE"/>
    <w:rsid w:val="000B4371"/>
    <w:rsid w:val="000B4B81"/>
    <w:rsid w:val="000B5061"/>
    <w:rsid w:val="000B7221"/>
    <w:rsid w:val="000C23F5"/>
    <w:rsid w:val="000C304B"/>
    <w:rsid w:val="000C3D7E"/>
    <w:rsid w:val="000C3F44"/>
    <w:rsid w:val="000C57FB"/>
    <w:rsid w:val="000C665A"/>
    <w:rsid w:val="000D0309"/>
    <w:rsid w:val="000D0F00"/>
    <w:rsid w:val="000D1FF6"/>
    <w:rsid w:val="000D2629"/>
    <w:rsid w:val="000D3E3C"/>
    <w:rsid w:val="000D4954"/>
    <w:rsid w:val="000D5F9F"/>
    <w:rsid w:val="000D7692"/>
    <w:rsid w:val="000D7741"/>
    <w:rsid w:val="000E0A3B"/>
    <w:rsid w:val="000E1A68"/>
    <w:rsid w:val="000E520E"/>
    <w:rsid w:val="000E58FC"/>
    <w:rsid w:val="000E5EC2"/>
    <w:rsid w:val="000E6E3B"/>
    <w:rsid w:val="000E7BE3"/>
    <w:rsid w:val="000F0DF9"/>
    <w:rsid w:val="000F1867"/>
    <w:rsid w:val="000F2250"/>
    <w:rsid w:val="000F2B60"/>
    <w:rsid w:val="000F4B18"/>
    <w:rsid w:val="000F5AD3"/>
    <w:rsid w:val="000F5D7E"/>
    <w:rsid w:val="000F6F31"/>
    <w:rsid w:val="000F707F"/>
    <w:rsid w:val="000F76E4"/>
    <w:rsid w:val="00100BE6"/>
    <w:rsid w:val="001022E2"/>
    <w:rsid w:val="00103530"/>
    <w:rsid w:val="0010396A"/>
    <w:rsid w:val="00105A45"/>
    <w:rsid w:val="00105B8D"/>
    <w:rsid w:val="00106A44"/>
    <w:rsid w:val="00107D22"/>
    <w:rsid w:val="0011019B"/>
    <w:rsid w:val="00110454"/>
    <w:rsid w:val="001105A5"/>
    <w:rsid w:val="001113D4"/>
    <w:rsid w:val="00111453"/>
    <w:rsid w:val="001125F5"/>
    <w:rsid w:val="00114BA1"/>
    <w:rsid w:val="00114D5F"/>
    <w:rsid w:val="00115699"/>
    <w:rsid w:val="00116EAE"/>
    <w:rsid w:val="00117CAA"/>
    <w:rsid w:val="001213EF"/>
    <w:rsid w:val="0012225A"/>
    <w:rsid w:val="001253F6"/>
    <w:rsid w:val="001268B8"/>
    <w:rsid w:val="00126AF1"/>
    <w:rsid w:val="00127017"/>
    <w:rsid w:val="001300B0"/>
    <w:rsid w:val="0013125A"/>
    <w:rsid w:val="00131582"/>
    <w:rsid w:val="001321E4"/>
    <w:rsid w:val="00132ABC"/>
    <w:rsid w:val="0013364B"/>
    <w:rsid w:val="00134791"/>
    <w:rsid w:val="00140739"/>
    <w:rsid w:val="00140982"/>
    <w:rsid w:val="00141927"/>
    <w:rsid w:val="00142AFE"/>
    <w:rsid w:val="0014355C"/>
    <w:rsid w:val="0014378D"/>
    <w:rsid w:val="00144497"/>
    <w:rsid w:val="0014528D"/>
    <w:rsid w:val="00145545"/>
    <w:rsid w:val="00145A98"/>
    <w:rsid w:val="00145AAD"/>
    <w:rsid w:val="0014625F"/>
    <w:rsid w:val="001466E7"/>
    <w:rsid w:val="00150AE6"/>
    <w:rsid w:val="0015146A"/>
    <w:rsid w:val="00151CF8"/>
    <w:rsid w:val="00154D80"/>
    <w:rsid w:val="00157243"/>
    <w:rsid w:val="00157565"/>
    <w:rsid w:val="0016083D"/>
    <w:rsid w:val="00161355"/>
    <w:rsid w:val="00161AAC"/>
    <w:rsid w:val="00162232"/>
    <w:rsid w:val="0016233A"/>
    <w:rsid w:val="00162FBA"/>
    <w:rsid w:val="00163840"/>
    <w:rsid w:val="00163AEA"/>
    <w:rsid w:val="00163D7A"/>
    <w:rsid w:val="00165603"/>
    <w:rsid w:val="00167CFF"/>
    <w:rsid w:val="0017092F"/>
    <w:rsid w:val="00172490"/>
    <w:rsid w:val="00172534"/>
    <w:rsid w:val="00174900"/>
    <w:rsid w:val="00175136"/>
    <w:rsid w:val="001751CE"/>
    <w:rsid w:val="001761B9"/>
    <w:rsid w:val="00180CEB"/>
    <w:rsid w:val="00180F1B"/>
    <w:rsid w:val="00182E20"/>
    <w:rsid w:val="00183241"/>
    <w:rsid w:val="0018426E"/>
    <w:rsid w:val="00184B30"/>
    <w:rsid w:val="00184B85"/>
    <w:rsid w:val="00186BEF"/>
    <w:rsid w:val="00186F59"/>
    <w:rsid w:val="001879B4"/>
    <w:rsid w:val="00191154"/>
    <w:rsid w:val="001923FA"/>
    <w:rsid w:val="001927B2"/>
    <w:rsid w:val="00193261"/>
    <w:rsid w:val="001936B6"/>
    <w:rsid w:val="00193C3C"/>
    <w:rsid w:val="00193CBA"/>
    <w:rsid w:val="00193E4E"/>
    <w:rsid w:val="00195845"/>
    <w:rsid w:val="00196909"/>
    <w:rsid w:val="00197194"/>
    <w:rsid w:val="0019757F"/>
    <w:rsid w:val="001979B2"/>
    <w:rsid w:val="00197CC9"/>
    <w:rsid w:val="00197DAC"/>
    <w:rsid w:val="001A01BD"/>
    <w:rsid w:val="001A105C"/>
    <w:rsid w:val="001A1381"/>
    <w:rsid w:val="001A2DE8"/>
    <w:rsid w:val="001A439A"/>
    <w:rsid w:val="001A46EB"/>
    <w:rsid w:val="001A5676"/>
    <w:rsid w:val="001A625D"/>
    <w:rsid w:val="001A7500"/>
    <w:rsid w:val="001A782E"/>
    <w:rsid w:val="001B02AA"/>
    <w:rsid w:val="001B12A2"/>
    <w:rsid w:val="001B227A"/>
    <w:rsid w:val="001B24F8"/>
    <w:rsid w:val="001B25FB"/>
    <w:rsid w:val="001B309B"/>
    <w:rsid w:val="001B4215"/>
    <w:rsid w:val="001B4A64"/>
    <w:rsid w:val="001B5363"/>
    <w:rsid w:val="001B53F4"/>
    <w:rsid w:val="001B56DE"/>
    <w:rsid w:val="001B636D"/>
    <w:rsid w:val="001B6C4E"/>
    <w:rsid w:val="001B7841"/>
    <w:rsid w:val="001C0667"/>
    <w:rsid w:val="001C18BD"/>
    <w:rsid w:val="001C2034"/>
    <w:rsid w:val="001C207F"/>
    <w:rsid w:val="001C21CC"/>
    <w:rsid w:val="001C37C1"/>
    <w:rsid w:val="001C48D9"/>
    <w:rsid w:val="001C7857"/>
    <w:rsid w:val="001D1555"/>
    <w:rsid w:val="001D2B56"/>
    <w:rsid w:val="001D355C"/>
    <w:rsid w:val="001D3612"/>
    <w:rsid w:val="001D3EC4"/>
    <w:rsid w:val="001D428D"/>
    <w:rsid w:val="001D50F1"/>
    <w:rsid w:val="001D5666"/>
    <w:rsid w:val="001D5E03"/>
    <w:rsid w:val="001E0147"/>
    <w:rsid w:val="001E2384"/>
    <w:rsid w:val="001E2A3F"/>
    <w:rsid w:val="001E4EAA"/>
    <w:rsid w:val="001E4F2E"/>
    <w:rsid w:val="001E6D22"/>
    <w:rsid w:val="001E7697"/>
    <w:rsid w:val="001E7AE7"/>
    <w:rsid w:val="001E7B5D"/>
    <w:rsid w:val="001E7E68"/>
    <w:rsid w:val="001F1517"/>
    <w:rsid w:val="001F1F45"/>
    <w:rsid w:val="001F2658"/>
    <w:rsid w:val="001F2BA7"/>
    <w:rsid w:val="001F3750"/>
    <w:rsid w:val="001F53CF"/>
    <w:rsid w:val="001F6D2F"/>
    <w:rsid w:val="001F6F25"/>
    <w:rsid w:val="001F79E2"/>
    <w:rsid w:val="001F7EE1"/>
    <w:rsid w:val="00201CCA"/>
    <w:rsid w:val="00202171"/>
    <w:rsid w:val="00204B5E"/>
    <w:rsid w:val="00204CF5"/>
    <w:rsid w:val="00205568"/>
    <w:rsid w:val="002077EB"/>
    <w:rsid w:val="0021048D"/>
    <w:rsid w:val="00210784"/>
    <w:rsid w:val="00213DF6"/>
    <w:rsid w:val="00216129"/>
    <w:rsid w:val="0021761A"/>
    <w:rsid w:val="00222F41"/>
    <w:rsid w:val="00223513"/>
    <w:rsid w:val="00223649"/>
    <w:rsid w:val="00223CA6"/>
    <w:rsid w:val="00225CD6"/>
    <w:rsid w:val="00225F05"/>
    <w:rsid w:val="00226D03"/>
    <w:rsid w:val="002271F9"/>
    <w:rsid w:val="0023016C"/>
    <w:rsid w:val="00231221"/>
    <w:rsid w:val="00234925"/>
    <w:rsid w:val="00236366"/>
    <w:rsid w:val="00236F01"/>
    <w:rsid w:val="00236FBA"/>
    <w:rsid w:val="00237836"/>
    <w:rsid w:val="002401CD"/>
    <w:rsid w:val="00244304"/>
    <w:rsid w:val="0024461A"/>
    <w:rsid w:val="00244B76"/>
    <w:rsid w:val="00244EE7"/>
    <w:rsid w:val="00246DB5"/>
    <w:rsid w:val="00247A62"/>
    <w:rsid w:val="002513DD"/>
    <w:rsid w:val="00252744"/>
    <w:rsid w:val="00253CE8"/>
    <w:rsid w:val="0025471C"/>
    <w:rsid w:val="00257D3B"/>
    <w:rsid w:val="002609EC"/>
    <w:rsid w:val="002613DD"/>
    <w:rsid w:val="002644D4"/>
    <w:rsid w:val="00264716"/>
    <w:rsid w:val="002648D0"/>
    <w:rsid w:val="00265252"/>
    <w:rsid w:val="002666B8"/>
    <w:rsid w:val="002669DE"/>
    <w:rsid w:val="00270270"/>
    <w:rsid w:val="0027125A"/>
    <w:rsid w:val="00272627"/>
    <w:rsid w:val="00272723"/>
    <w:rsid w:val="00274EC5"/>
    <w:rsid w:val="00277FAD"/>
    <w:rsid w:val="00280D8C"/>
    <w:rsid w:val="00281493"/>
    <w:rsid w:val="00282833"/>
    <w:rsid w:val="00285EEC"/>
    <w:rsid w:val="00286DF6"/>
    <w:rsid w:val="00287966"/>
    <w:rsid w:val="002922DE"/>
    <w:rsid w:val="00294968"/>
    <w:rsid w:val="00294B28"/>
    <w:rsid w:val="00295672"/>
    <w:rsid w:val="00295A7F"/>
    <w:rsid w:val="002961F4"/>
    <w:rsid w:val="00296429"/>
    <w:rsid w:val="00296E02"/>
    <w:rsid w:val="002A0637"/>
    <w:rsid w:val="002A0EE5"/>
    <w:rsid w:val="002A13E4"/>
    <w:rsid w:val="002A1412"/>
    <w:rsid w:val="002A25C4"/>
    <w:rsid w:val="002A3F34"/>
    <w:rsid w:val="002A4EA0"/>
    <w:rsid w:val="002A5000"/>
    <w:rsid w:val="002A70ED"/>
    <w:rsid w:val="002A78B8"/>
    <w:rsid w:val="002B3004"/>
    <w:rsid w:val="002B49CB"/>
    <w:rsid w:val="002B5730"/>
    <w:rsid w:val="002B689A"/>
    <w:rsid w:val="002B6B01"/>
    <w:rsid w:val="002B7FF2"/>
    <w:rsid w:val="002C0B17"/>
    <w:rsid w:val="002C1F87"/>
    <w:rsid w:val="002C3EF3"/>
    <w:rsid w:val="002C73B1"/>
    <w:rsid w:val="002C7552"/>
    <w:rsid w:val="002D091B"/>
    <w:rsid w:val="002D6B13"/>
    <w:rsid w:val="002D7017"/>
    <w:rsid w:val="002D720F"/>
    <w:rsid w:val="002D76DF"/>
    <w:rsid w:val="002E0CCD"/>
    <w:rsid w:val="002E131E"/>
    <w:rsid w:val="002E1363"/>
    <w:rsid w:val="002E13B3"/>
    <w:rsid w:val="002E2320"/>
    <w:rsid w:val="002E3BE6"/>
    <w:rsid w:val="002E4126"/>
    <w:rsid w:val="002E4DA4"/>
    <w:rsid w:val="002E733E"/>
    <w:rsid w:val="002F00E3"/>
    <w:rsid w:val="002F2D22"/>
    <w:rsid w:val="002F386C"/>
    <w:rsid w:val="002F422E"/>
    <w:rsid w:val="002F4E3B"/>
    <w:rsid w:val="002F7ABA"/>
    <w:rsid w:val="00300C88"/>
    <w:rsid w:val="00302268"/>
    <w:rsid w:val="0030258B"/>
    <w:rsid w:val="003032A6"/>
    <w:rsid w:val="0030354B"/>
    <w:rsid w:val="00304A35"/>
    <w:rsid w:val="003058ED"/>
    <w:rsid w:val="003060C4"/>
    <w:rsid w:val="00306899"/>
    <w:rsid w:val="0030782E"/>
    <w:rsid w:val="00307D75"/>
    <w:rsid w:val="00310462"/>
    <w:rsid w:val="00310518"/>
    <w:rsid w:val="0031062F"/>
    <w:rsid w:val="003120B6"/>
    <w:rsid w:val="00312637"/>
    <w:rsid w:val="00313CA4"/>
    <w:rsid w:val="003153F4"/>
    <w:rsid w:val="003156CA"/>
    <w:rsid w:val="0031639D"/>
    <w:rsid w:val="00316A52"/>
    <w:rsid w:val="00317000"/>
    <w:rsid w:val="0031762F"/>
    <w:rsid w:val="00317964"/>
    <w:rsid w:val="003179CD"/>
    <w:rsid w:val="00317BAA"/>
    <w:rsid w:val="003209DD"/>
    <w:rsid w:val="00320F35"/>
    <w:rsid w:val="00321A57"/>
    <w:rsid w:val="00321BBB"/>
    <w:rsid w:val="003251C8"/>
    <w:rsid w:val="00325FF1"/>
    <w:rsid w:val="00327DB7"/>
    <w:rsid w:val="003300A8"/>
    <w:rsid w:val="0033141C"/>
    <w:rsid w:val="003324BA"/>
    <w:rsid w:val="00332F1B"/>
    <w:rsid w:val="00334E2A"/>
    <w:rsid w:val="00337833"/>
    <w:rsid w:val="00340271"/>
    <w:rsid w:val="00340AF7"/>
    <w:rsid w:val="0034154A"/>
    <w:rsid w:val="00341F52"/>
    <w:rsid w:val="0034297C"/>
    <w:rsid w:val="00344355"/>
    <w:rsid w:val="003446BF"/>
    <w:rsid w:val="00344FAB"/>
    <w:rsid w:val="00345304"/>
    <w:rsid w:val="00345AB6"/>
    <w:rsid w:val="003460F9"/>
    <w:rsid w:val="003463B6"/>
    <w:rsid w:val="00346660"/>
    <w:rsid w:val="00347938"/>
    <w:rsid w:val="00347C6E"/>
    <w:rsid w:val="00347D77"/>
    <w:rsid w:val="00351D91"/>
    <w:rsid w:val="00351E87"/>
    <w:rsid w:val="00355E01"/>
    <w:rsid w:val="003603C1"/>
    <w:rsid w:val="00360EB7"/>
    <w:rsid w:val="003615B1"/>
    <w:rsid w:val="00361B9D"/>
    <w:rsid w:val="00361BC6"/>
    <w:rsid w:val="00362B00"/>
    <w:rsid w:val="0036396E"/>
    <w:rsid w:val="003646C9"/>
    <w:rsid w:val="0036486D"/>
    <w:rsid w:val="0036525C"/>
    <w:rsid w:val="0036649D"/>
    <w:rsid w:val="00366EFF"/>
    <w:rsid w:val="003672C7"/>
    <w:rsid w:val="00367DD2"/>
    <w:rsid w:val="00367E49"/>
    <w:rsid w:val="00370840"/>
    <w:rsid w:val="00370BC1"/>
    <w:rsid w:val="0037133C"/>
    <w:rsid w:val="00371859"/>
    <w:rsid w:val="0037391E"/>
    <w:rsid w:val="00373F00"/>
    <w:rsid w:val="0037479E"/>
    <w:rsid w:val="00374C42"/>
    <w:rsid w:val="003752B0"/>
    <w:rsid w:val="00375478"/>
    <w:rsid w:val="00375586"/>
    <w:rsid w:val="00375CA7"/>
    <w:rsid w:val="00376A37"/>
    <w:rsid w:val="00376B01"/>
    <w:rsid w:val="003843E4"/>
    <w:rsid w:val="003850C3"/>
    <w:rsid w:val="00385418"/>
    <w:rsid w:val="0038550A"/>
    <w:rsid w:val="00385780"/>
    <w:rsid w:val="00386CCC"/>
    <w:rsid w:val="00387499"/>
    <w:rsid w:val="00390333"/>
    <w:rsid w:val="00390496"/>
    <w:rsid w:val="00390A8D"/>
    <w:rsid w:val="003923BE"/>
    <w:rsid w:val="00393812"/>
    <w:rsid w:val="00393EB9"/>
    <w:rsid w:val="0039401E"/>
    <w:rsid w:val="00394AC9"/>
    <w:rsid w:val="00395379"/>
    <w:rsid w:val="003A1F2B"/>
    <w:rsid w:val="003A54D7"/>
    <w:rsid w:val="003A5655"/>
    <w:rsid w:val="003A6BA6"/>
    <w:rsid w:val="003A6FCE"/>
    <w:rsid w:val="003B354B"/>
    <w:rsid w:val="003B36B5"/>
    <w:rsid w:val="003B395D"/>
    <w:rsid w:val="003B3994"/>
    <w:rsid w:val="003B493F"/>
    <w:rsid w:val="003B4A55"/>
    <w:rsid w:val="003B6CB1"/>
    <w:rsid w:val="003C29E6"/>
    <w:rsid w:val="003C3B19"/>
    <w:rsid w:val="003C450A"/>
    <w:rsid w:val="003C4917"/>
    <w:rsid w:val="003C497F"/>
    <w:rsid w:val="003C4A9E"/>
    <w:rsid w:val="003C4E04"/>
    <w:rsid w:val="003C6112"/>
    <w:rsid w:val="003C6DF1"/>
    <w:rsid w:val="003D04E6"/>
    <w:rsid w:val="003D19C8"/>
    <w:rsid w:val="003D1E20"/>
    <w:rsid w:val="003D326C"/>
    <w:rsid w:val="003D3DBE"/>
    <w:rsid w:val="003D4045"/>
    <w:rsid w:val="003D4063"/>
    <w:rsid w:val="003D40CA"/>
    <w:rsid w:val="003D6652"/>
    <w:rsid w:val="003D67E5"/>
    <w:rsid w:val="003D6C41"/>
    <w:rsid w:val="003D72BC"/>
    <w:rsid w:val="003D78BC"/>
    <w:rsid w:val="003D795A"/>
    <w:rsid w:val="003E036C"/>
    <w:rsid w:val="003E03F1"/>
    <w:rsid w:val="003E0E89"/>
    <w:rsid w:val="003E1EEA"/>
    <w:rsid w:val="003E25DB"/>
    <w:rsid w:val="003E3E87"/>
    <w:rsid w:val="003E46D0"/>
    <w:rsid w:val="003E47F0"/>
    <w:rsid w:val="003E7386"/>
    <w:rsid w:val="003F1730"/>
    <w:rsid w:val="003F2780"/>
    <w:rsid w:val="003F29E9"/>
    <w:rsid w:val="003F5572"/>
    <w:rsid w:val="003F6CE3"/>
    <w:rsid w:val="003F7302"/>
    <w:rsid w:val="004023FA"/>
    <w:rsid w:val="0040260B"/>
    <w:rsid w:val="00404204"/>
    <w:rsid w:val="00407BE5"/>
    <w:rsid w:val="0041072C"/>
    <w:rsid w:val="00411DCE"/>
    <w:rsid w:val="00412EAC"/>
    <w:rsid w:val="0041314C"/>
    <w:rsid w:val="004140EB"/>
    <w:rsid w:val="00414A9C"/>
    <w:rsid w:val="00414DE9"/>
    <w:rsid w:val="00417E5C"/>
    <w:rsid w:val="004215AC"/>
    <w:rsid w:val="00423019"/>
    <w:rsid w:val="00423FD2"/>
    <w:rsid w:val="00425296"/>
    <w:rsid w:val="004252F1"/>
    <w:rsid w:val="00425C37"/>
    <w:rsid w:val="00425D78"/>
    <w:rsid w:val="00426126"/>
    <w:rsid w:val="004274F6"/>
    <w:rsid w:val="00434953"/>
    <w:rsid w:val="00436C3F"/>
    <w:rsid w:val="00437D7F"/>
    <w:rsid w:val="00437E8E"/>
    <w:rsid w:val="00437F82"/>
    <w:rsid w:val="00440AEF"/>
    <w:rsid w:val="00440F27"/>
    <w:rsid w:val="004415F9"/>
    <w:rsid w:val="00445A1C"/>
    <w:rsid w:val="00450DE5"/>
    <w:rsid w:val="00451658"/>
    <w:rsid w:val="004519E4"/>
    <w:rsid w:val="00452F98"/>
    <w:rsid w:val="004530E1"/>
    <w:rsid w:val="00454FC1"/>
    <w:rsid w:val="004554E1"/>
    <w:rsid w:val="00455D76"/>
    <w:rsid w:val="00456324"/>
    <w:rsid w:val="004564F7"/>
    <w:rsid w:val="004603CD"/>
    <w:rsid w:val="004637BB"/>
    <w:rsid w:val="004649C7"/>
    <w:rsid w:val="0046575D"/>
    <w:rsid w:val="00466374"/>
    <w:rsid w:val="0046683C"/>
    <w:rsid w:val="004668F8"/>
    <w:rsid w:val="004670F2"/>
    <w:rsid w:val="00470252"/>
    <w:rsid w:val="004730E5"/>
    <w:rsid w:val="004732CF"/>
    <w:rsid w:val="0047376C"/>
    <w:rsid w:val="004774B2"/>
    <w:rsid w:val="00481A0F"/>
    <w:rsid w:val="004820D0"/>
    <w:rsid w:val="00482727"/>
    <w:rsid w:val="00483498"/>
    <w:rsid w:val="00483A98"/>
    <w:rsid w:val="00484388"/>
    <w:rsid w:val="00484EEC"/>
    <w:rsid w:val="004853B7"/>
    <w:rsid w:val="00485B4E"/>
    <w:rsid w:val="004861BE"/>
    <w:rsid w:val="00486B1A"/>
    <w:rsid w:val="00487650"/>
    <w:rsid w:val="00491819"/>
    <w:rsid w:val="0049230F"/>
    <w:rsid w:val="0049256A"/>
    <w:rsid w:val="00492D15"/>
    <w:rsid w:val="004934A2"/>
    <w:rsid w:val="00494BEC"/>
    <w:rsid w:val="00495BE1"/>
    <w:rsid w:val="00495EF6"/>
    <w:rsid w:val="004A0A6C"/>
    <w:rsid w:val="004A0D6D"/>
    <w:rsid w:val="004A11F5"/>
    <w:rsid w:val="004A1790"/>
    <w:rsid w:val="004A5142"/>
    <w:rsid w:val="004A5293"/>
    <w:rsid w:val="004A5738"/>
    <w:rsid w:val="004A5890"/>
    <w:rsid w:val="004A5E43"/>
    <w:rsid w:val="004A7FFA"/>
    <w:rsid w:val="004B00D5"/>
    <w:rsid w:val="004B0EBC"/>
    <w:rsid w:val="004B2203"/>
    <w:rsid w:val="004B28B9"/>
    <w:rsid w:val="004B3717"/>
    <w:rsid w:val="004B3A33"/>
    <w:rsid w:val="004B3FF3"/>
    <w:rsid w:val="004B5292"/>
    <w:rsid w:val="004B53D1"/>
    <w:rsid w:val="004B6349"/>
    <w:rsid w:val="004B691F"/>
    <w:rsid w:val="004B6D9A"/>
    <w:rsid w:val="004B7A6A"/>
    <w:rsid w:val="004B7F0E"/>
    <w:rsid w:val="004C049C"/>
    <w:rsid w:val="004C3EDF"/>
    <w:rsid w:val="004C4308"/>
    <w:rsid w:val="004C477C"/>
    <w:rsid w:val="004C4EA8"/>
    <w:rsid w:val="004C5631"/>
    <w:rsid w:val="004C57BB"/>
    <w:rsid w:val="004C5C29"/>
    <w:rsid w:val="004C5E63"/>
    <w:rsid w:val="004D084D"/>
    <w:rsid w:val="004D0AA0"/>
    <w:rsid w:val="004D5822"/>
    <w:rsid w:val="004D6F05"/>
    <w:rsid w:val="004D7394"/>
    <w:rsid w:val="004E19B7"/>
    <w:rsid w:val="004E1B75"/>
    <w:rsid w:val="004E223A"/>
    <w:rsid w:val="004E2777"/>
    <w:rsid w:val="004E3016"/>
    <w:rsid w:val="004E5B16"/>
    <w:rsid w:val="004E6FF1"/>
    <w:rsid w:val="004F012A"/>
    <w:rsid w:val="004F05E7"/>
    <w:rsid w:val="004F374B"/>
    <w:rsid w:val="004F583A"/>
    <w:rsid w:val="004F64CB"/>
    <w:rsid w:val="004F68D7"/>
    <w:rsid w:val="004F6978"/>
    <w:rsid w:val="005013C4"/>
    <w:rsid w:val="0050313D"/>
    <w:rsid w:val="00504AB2"/>
    <w:rsid w:val="00505663"/>
    <w:rsid w:val="005062DF"/>
    <w:rsid w:val="005067A0"/>
    <w:rsid w:val="00507BF4"/>
    <w:rsid w:val="005121FF"/>
    <w:rsid w:val="00512EF7"/>
    <w:rsid w:val="00512EFD"/>
    <w:rsid w:val="005130EC"/>
    <w:rsid w:val="005134A2"/>
    <w:rsid w:val="00513E2A"/>
    <w:rsid w:val="00514A2D"/>
    <w:rsid w:val="00516BB3"/>
    <w:rsid w:val="00517300"/>
    <w:rsid w:val="00517EBB"/>
    <w:rsid w:val="00520BB3"/>
    <w:rsid w:val="00521861"/>
    <w:rsid w:val="005249E5"/>
    <w:rsid w:val="005275FD"/>
    <w:rsid w:val="0052780F"/>
    <w:rsid w:val="00530016"/>
    <w:rsid w:val="005315B7"/>
    <w:rsid w:val="00532234"/>
    <w:rsid w:val="00532DCB"/>
    <w:rsid w:val="0053421C"/>
    <w:rsid w:val="005345E9"/>
    <w:rsid w:val="00534BC7"/>
    <w:rsid w:val="00534C97"/>
    <w:rsid w:val="00535041"/>
    <w:rsid w:val="0053752D"/>
    <w:rsid w:val="005378AA"/>
    <w:rsid w:val="005405C6"/>
    <w:rsid w:val="005406AF"/>
    <w:rsid w:val="005411F9"/>
    <w:rsid w:val="0054211D"/>
    <w:rsid w:val="0054317C"/>
    <w:rsid w:val="00544F3A"/>
    <w:rsid w:val="005457FE"/>
    <w:rsid w:val="00546A6D"/>
    <w:rsid w:val="005470A1"/>
    <w:rsid w:val="00547CF6"/>
    <w:rsid w:val="00550DFE"/>
    <w:rsid w:val="00551802"/>
    <w:rsid w:val="0055477B"/>
    <w:rsid w:val="00554C70"/>
    <w:rsid w:val="0055526B"/>
    <w:rsid w:val="005553F9"/>
    <w:rsid w:val="00555A4C"/>
    <w:rsid w:val="00556215"/>
    <w:rsid w:val="00556882"/>
    <w:rsid w:val="005575F9"/>
    <w:rsid w:val="0056026B"/>
    <w:rsid w:val="0056095B"/>
    <w:rsid w:val="00561455"/>
    <w:rsid w:val="005648E5"/>
    <w:rsid w:val="00564D27"/>
    <w:rsid w:val="00564E73"/>
    <w:rsid w:val="00565542"/>
    <w:rsid w:val="005662BD"/>
    <w:rsid w:val="00567CD4"/>
    <w:rsid w:val="005700DF"/>
    <w:rsid w:val="00570486"/>
    <w:rsid w:val="00570F92"/>
    <w:rsid w:val="00571305"/>
    <w:rsid w:val="005715F2"/>
    <w:rsid w:val="00571B21"/>
    <w:rsid w:val="005734AC"/>
    <w:rsid w:val="00573C75"/>
    <w:rsid w:val="00576687"/>
    <w:rsid w:val="005768CD"/>
    <w:rsid w:val="00576B9B"/>
    <w:rsid w:val="0057723F"/>
    <w:rsid w:val="005825F4"/>
    <w:rsid w:val="005827D5"/>
    <w:rsid w:val="00583C31"/>
    <w:rsid w:val="005845F6"/>
    <w:rsid w:val="00585125"/>
    <w:rsid w:val="005854CC"/>
    <w:rsid w:val="0058636B"/>
    <w:rsid w:val="00586A7A"/>
    <w:rsid w:val="00586EB7"/>
    <w:rsid w:val="00587A29"/>
    <w:rsid w:val="00587D00"/>
    <w:rsid w:val="00587EAB"/>
    <w:rsid w:val="005906D7"/>
    <w:rsid w:val="00590857"/>
    <w:rsid w:val="005910EA"/>
    <w:rsid w:val="005911D0"/>
    <w:rsid w:val="00591A4F"/>
    <w:rsid w:val="0059248D"/>
    <w:rsid w:val="0059306A"/>
    <w:rsid w:val="00593C17"/>
    <w:rsid w:val="0059752F"/>
    <w:rsid w:val="005976FD"/>
    <w:rsid w:val="005A0E44"/>
    <w:rsid w:val="005A0F6D"/>
    <w:rsid w:val="005A19C3"/>
    <w:rsid w:val="005A4496"/>
    <w:rsid w:val="005A7069"/>
    <w:rsid w:val="005A796C"/>
    <w:rsid w:val="005B14CE"/>
    <w:rsid w:val="005B1F52"/>
    <w:rsid w:val="005B3F3E"/>
    <w:rsid w:val="005B4C1F"/>
    <w:rsid w:val="005B6C90"/>
    <w:rsid w:val="005C1F8B"/>
    <w:rsid w:val="005C2673"/>
    <w:rsid w:val="005C3623"/>
    <w:rsid w:val="005C47E9"/>
    <w:rsid w:val="005C5CA4"/>
    <w:rsid w:val="005C755E"/>
    <w:rsid w:val="005D0652"/>
    <w:rsid w:val="005D3048"/>
    <w:rsid w:val="005D445F"/>
    <w:rsid w:val="005D485A"/>
    <w:rsid w:val="005D53A9"/>
    <w:rsid w:val="005D57AE"/>
    <w:rsid w:val="005D5970"/>
    <w:rsid w:val="005D6FA3"/>
    <w:rsid w:val="005E07DC"/>
    <w:rsid w:val="005E1CC1"/>
    <w:rsid w:val="005E2CB3"/>
    <w:rsid w:val="005E34B6"/>
    <w:rsid w:val="005E3767"/>
    <w:rsid w:val="005E50E1"/>
    <w:rsid w:val="005F14DA"/>
    <w:rsid w:val="005F1C0D"/>
    <w:rsid w:val="005F5765"/>
    <w:rsid w:val="005F7B70"/>
    <w:rsid w:val="005F7C5F"/>
    <w:rsid w:val="00600898"/>
    <w:rsid w:val="00600AEF"/>
    <w:rsid w:val="00602B48"/>
    <w:rsid w:val="00602C68"/>
    <w:rsid w:val="00603943"/>
    <w:rsid w:val="00603A73"/>
    <w:rsid w:val="00606833"/>
    <w:rsid w:val="00606AFB"/>
    <w:rsid w:val="00606C44"/>
    <w:rsid w:val="0060783E"/>
    <w:rsid w:val="006105AC"/>
    <w:rsid w:val="00611929"/>
    <w:rsid w:val="00612B3F"/>
    <w:rsid w:val="00612B98"/>
    <w:rsid w:val="00612FB1"/>
    <w:rsid w:val="0061316D"/>
    <w:rsid w:val="0061322D"/>
    <w:rsid w:val="00613F46"/>
    <w:rsid w:val="00614A35"/>
    <w:rsid w:val="006155E7"/>
    <w:rsid w:val="00615B11"/>
    <w:rsid w:val="006160C5"/>
    <w:rsid w:val="0061740A"/>
    <w:rsid w:val="00621DD3"/>
    <w:rsid w:val="0062329D"/>
    <w:rsid w:val="00624176"/>
    <w:rsid w:val="00625780"/>
    <w:rsid w:val="0062656D"/>
    <w:rsid w:val="006266DF"/>
    <w:rsid w:val="006272C7"/>
    <w:rsid w:val="00627A5F"/>
    <w:rsid w:val="00627CB1"/>
    <w:rsid w:val="00627F1C"/>
    <w:rsid w:val="006306BA"/>
    <w:rsid w:val="0063079E"/>
    <w:rsid w:val="00630BDE"/>
    <w:rsid w:val="00632809"/>
    <w:rsid w:val="006337B9"/>
    <w:rsid w:val="00633F1F"/>
    <w:rsid w:val="006359C2"/>
    <w:rsid w:val="00635D73"/>
    <w:rsid w:val="006374F2"/>
    <w:rsid w:val="00637748"/>
    <w:rsid w:val="00640481"/>
    <w:rsid w:val="0064169F"/>
    <w:rsid w:val="00641E64"/>
    <w:rsid w:val="0064220D"/>
    <w:rsid w:val="0064229B"/>
    <w:rsid w:val="00642F69"/>
    <w:rsid w:val="00643847"/>
    <w:rsid w:val="006451F5"/>
    <w:rsid w:val="00645955"/>
    <w:rsid w:val="00645A33"/>
    <w:rsid w:val="00646DE9"/>
    <w:rsid w:val="00647320"/>
    <w:rsid w:val="006477D1"/>
    <w:rsid w:val="00647DF7"/>
    <w:rsid w:val="00652B8F"/>
    <w:rsid w:val="00652F46"/>
    <w:rsid w:val="00653D47"/>
    <w:rsid w:val="0065459A"/>
    <w:rsid w:val="006564CB"/>
    <w:rsid w:val="0065777C"/>
    <w:rsid w:val="006609F4"/>
    <w:rsid w:val="0066144F"/>
    <w:rsid w:val="00661986"/>
    <w:rsid w:val="006619F7"/>
    <w:rsid w:val="006625C7"/>
    <w:rsid w:val="00663AA6"/>
    <w:rsid w:val="00664A0F"/>
    <w:rsid w:val="0066606D"/>
    <w:rsid w:val="006726B7"/>
    <w:rsid w:val="00674DAD"/>
    <w:rsid w:val="006755AB"/>
    <w:rsid w:val="00677623"/>
    <w:rsid w:val="00680DBB"/>
    <w:rsid w:val="00681BFC"/>
    <w:rsid w:val="00683896"/>
    <w:rsid w:val="00683FDD"/>
    <w:rsid w:val="006850CA"/>
    <w:rsid w:val="0068592B"/>
    <w:rsid w:val="00685A9B"/>
    <w:rsid w:val="00685FA2"/>
    <w:rsid w:val="006869ED"/>
    <w:rsid w:val="00687466"/>
    <w:rsid w:val="00690BD2"/>
    <w:rsid w:val="006915A1"/>
    <w:rsid w:val="00691CC6"/>
    <w:rsid w:val="0069235B"/>
    <w:rsid w:val="00692387"/>
    <w:rsid w:val="00692FA1"/>
    <w:rsid w:val="00693912"/>
    <w:rsid w:val="00693E35"/>
    <w:rsid w:val="006942FD"/>
    <w:rsid w:val="00695F6C"/>
    <w:rsid w:val="0069750C"/>
    <w:rsid w:val="006A03C1"/>
    <w:rsid w:val="006A0767"/>
    <w:rsid w:val="006A09D4"/>
    <w:rsid w:val="006A10CA"/>
    <w:rsid w:val="006A11E9"/>
    <w:rsid w:val="006A165A"/>
    <w:rsid w:val="006A3221"/>
    <w:rsid w:val="006A3EE9"/>
    <w:rsid w:val="006A45C5"/>
    <w:rsid w:val="006A6CC2"/>
    <w:rsid w:val="006A6EAA"/>
    <w:rsid w:val="006A753F"/>
    <w:rsid w:val="006A7DB1"/>
    <w:rsid w:val="006B1CE9"/>
    <w:rsid w:val="006B5980"/>
    <w:rsid w:val="006C0497"/>
    <w:rsid w:val="006C1D47"/>
    <w:rsid w:val="006C2454"/>
    <w:rsid w:val="006C29DF"/>
    <w:rsid w:val="006C2A56"/>
    <w:rsid w:val="006C3468"/>
    <w:rsid w:val="006C4272"/>
    <w:rsid w:val="006C4894"/>
    <w:rsid w:val="006C50C6"/>
    <w:rsid w:val="006C5956"/>
    <w:rsid w:val="006D01B0"/>
    <w:rsid w:val="006D10A0"/>
    <w:rsid w:val="006D2219"/>
    <w:rsid w:val="006D56C2"/>
    <w:rsid w:val="006D5EFE"/>
    <w:rsid w:val="006D664C"/>
    <w:rsid w:val="006D6B91"/>
    <w:rsid w:val="006E28DD"/>
    <w:rsid w:val="006E2D01"/>
    <w:rsid w:val="006E3283"/>
    <w:rsid w:val="006E3BAA"/>
    <w:rsid w:val="006E3C17"/>
    <w:rsid w:val="006E436A"/>
    <w:rsid w:val="006E4DE7"/>
    <w:rsid w:val="006E755D"/>
    <w:rsid w:val="006F06E5"/>
    <w:rsid w:val="006F0751"/>
    <w:rsid w:val="006F0C4B"/>
    <w:rsid w:val="006F102F"/>
    <w:rsid w:val="006F273D"/>
    <w:rsid w:val="006F3291"/>
    <w:rsid w:val="006F4695"/>
    <w:rsid w:val="006F4CC3"/>
    <w:rsid w:val="006F5597"/>
    <w:rsid w:val="006F6279"/>
    <w:rsid w:val="006F677C"/>
    <w:rsid w:val="006F6D84"/>
    <w:rsid w:val="006F7C3E"/>
    <w:rsid w:val="00702A3C"/>
    <w:rsid w:val="007043A3"/>
    <w:rsid w:val="00705EF7"/>
    <w:rsid w:val="00706EDE"/>
    <w:rsid w:val="00707CC3"/>
    <w:rsid w:val="007105CC"/>
    <w:rsid w:val="00710DDB"/>
    <w:rsid w:val="00710FFA"/>
    <w:rsid w:val="00712408"/>
    <w:rsid w:val="007129C0"/>
    <w:rsid w:val="00712D54"/>
    <w:rsid w:val="00712EEF"/>
    <w:rsid w:val="00714568"/>
    <w:rsid w:val="0071601E"/>
    <w:rsid w:val="00717404"/>
    <w:rsid w:val="007174BF"/>
    <w:rsid w:val="00717F44"/>
    <w:rsid w:val="007200DB"/>
    <w:rsid w:val="0072165B"/>
    <w:rsid w:val="007221D1"/>
    <w:rsid w:val="00722FA0"/>
    <w:rsid w:val="00723550"/>
    <w:rsid w:val="007250F1"/>
    <w:rsid w:val="00727BB4"/>
    <w:rsid w:val="00727E44"/>
    <w:rsid w:val="00730370"/>
    <w:rsid w:val="0073043F"/>
    <w:rsid w:val="007325D0"/>
    <w:rsid w:val="00732631"/>
    <w:rsid w:val="0073472F"/>
    <w:rsid w:val="0073561D"/>
    <w:rsid w:val="007362D5"/>
    <w:rsid w:val="00736AAA"/>
    <w:rsid w:val="00736B50"/>
    <w:rsid w:val="007374F6"/>
    <w:rsid w:val="00737ADA"/>
    <w:rsid w:val="00740342"/>
    <w:rsid w:val="00740625"/>
    <w:rsid w:val="00740792"/>
    <w:rsid w:val="00740CA7"/>
    <w:rsid w:val="007412AF"/>
    <w:rsid w:val="00742FB1"/>
    <w:rsid w:val="00744BAF"/>
    <w:rsid w:val="00746983"/>
    <w:rsid w:val="00750361"/>
    <w:rsid w:val="00750372"/>
    <w:rsid w:val="0075042A"/>
    <w:rsid w:val="0075358F"/>
    <w:rsid w:val="00753BD9"/>
    <w:rsid w:val="007540E6"/>
    <w:rsid w:val="00755139"/>
    <w:rsid w:val="00755F96"/>
    <w:rsid w:val="00756323"/>
    <w:rsid w:val="00756A9B"/>
    <w:rsid w:val="00756B59"/>
    <w:rsid w:val="00756D35"/>
    <w:rsid w:val="00763061"/>
    <w:rsid w:val="0076393B"/>
    <w:rsid w:val="00763E05"/>
    <w:rsid w:val="00765521"/>
    <w:rsid w:val="007665AE"/>
    <w:rsid w:val="0076761B"/>
    <w:rsid w:val="00767FBD"/>
    <w:rsid w:val="00770931"/>
    <w:rsid w:val="00773D16"/>
    <w:rsid w:val="00773F00"/>
    <w:rsid w:val="00774D86"/>
    <w:rsid w:val="00776C73"/>
    <w:rsid w:val="00777639"/>
    <w:rsid w:val="00784242"/>
    <w:rsid w:val="00786CC7"/>
    <w:rsid w:val="0079088B"/>
    <w:rsid w:val="00792AD6"/>
    <w:rsid w:val="00792F8B"/>
    <w:rsid w:val="00793AFC"/>
    <w:rsid w:val="00795BFF"/>
    <w:rsid w:val="007A07BA"/>
    <w:rsid w:val="007A155A"/>
    <w:rsid w:val="007A17DF"/>
    <w:rsid w:val="007A1A35"/>
    <w:rsid w:val="007A1AF5"/>
    <w:rsid w:val="007A1B56"/>
    <w:rsid w:val="007A25F9"/>
    <w:rsid w:val="007A2E47"/>
    <w:rsid w:val="007A33BB"/>
    <w:rsid w:val="007A468F"/>
    <w:rsid w:val="007A4D4E"/>
    <w:rsid w:val="007A5AD3"/>
    <w:rsid w:val="007A76F2"/>
    <w:rsid w:val="007A7F0E"/>
    <w:rsid w:val="007B080C"/>
    <w:rsid w:val="007B482A"/>
    <w:rsid w:val="007B6837"/>
    <w:rsid w:val="007B6C78"/>
    <w:rsid w:val="007B7C8D"/>
    <w:rsid w:val="007B7DA4"/>
    <w:rsid w:val="007C187D"/>
    <w:rsid w:val="007C2037"/>
    <w:rsid w:val="007C2CCD"/>
    <w:rsid w:val="007C369D"/>
    <w:rsid w:val="007C3D97"/>
    <w:rsid w:val="007C3DE9"/>
    <w:rsid w:val="007C4522"/>
    <w:rsid w:val="007C52CB"/>
    <w:rsid w:val="007C5B94"/>
    <w:rsid w:val="007C5D65"/>
    <w:rsid w:val="007C5DE3"/>
    <w:rsid w:val="007C6D4D"/>
    <w:rsid w:val="007D06E0"/>
    <w:rsid w:val="007D46EE"/>
    <w:rsid w:val="007D5F7E"/>
    <w:rsid w:val="007D6DBC"/>
    <w:rsid w:val="007E1649"/>
    <w:rsid w:val="007E294D"/>
    <w:rsid w:val="007E5992"/>
    <w:rsid w:val="007E7FFC"/>
    <w:rsid w:val="007F1726"/>
    <w:rsid w:val="007F2D14"/>
    <w:rsid w:val="007F2D9B"/>
    <w:rsid w:val="007F33E7"/>
    <w:rsid w:val="007F486C"/>
    <w:rsid w:val="0080024A"/>
    <w:rsid w:val="00800517"/>
    <w:rsid w:val="00800BD0"/>
    <w:rsid w:val="00802129"/>
    <w:rsid w:val="00802E2A"/>
    <w:rsid w:val="008032BA"/>
    <w:rsid w:val="00803B1A"/>
    <w:rsid w:val="00803D74"/>
    <w:rsid w:val="00804470"/>
    <w:rsid w:val="00804AA1"/>
    <w:rsid w:val="0080549B"/>
    <w:rsid w:val="00805659"/>
    <w:rsid w:val="00806221"/>
    <w:rsid w:val="008074F4"/>
    <w:rsid w:val="00810C3C"/>
    <w:rsid w:val="00813525"/>
    <w:rsid w:val="0081382E"/>
    <w:rsid w:val="00813DD5"/>
    <w:rsid w:val="0081437F"/>
    <w:rsid w:val="008147DC"/>
    <w:rsid w:val="00815B34"/>
    <w:rsid w:val="00815D93"/>
    <w:rsid w:val="00816C57"/>
    <w:rsid w:val="00823516"/>
    <w:rsid w:val="00824C58"/>
    <w:rsid w:val="008253E9"/>
    <w:rsid w:val="00826443"/>
    <w:rsid w:val="00826CF0"/>
    <w:rsid w:val="00830809"/>
    <w:rsid w:val="0083099A"/>
    <w:rsid w:val="00832F53"/>
    <w:rsid w:val="00834144"/>
    <w:rsid w:val="0083546D"/>
    <w:rsid w:val="00835630"/>
    <w:rsid w:val="00836323"/>
    <w:rsid w:val="0083670B"/>
    <w:rsid w:val="00837D95"/>
    <w:rsid w:val="00837EA2"/>
    <w:rsid w:val="00840648"/>
    <w:rsid w:val="008413F2"/>
    <w:rsid w:val="0084161B"/>
    <w:rsid w:val="00841EAD"/>
    <w:rsid w:val="0084264D"/>
    <w:rsid w:val="0084281A"/>
    <w:rsid w:val="00844CAB"/>
    <w:rsid w:val="00845226"/>
    <w:rsid w:val="00845D93"/>
    <w:rsid w:val="0084679C"/>
    <w:rsid w:val="00846DF7"/>
    <w:rsid w:val="00851A01"/>
    <w:rsid w:val="00851A25"/>
    <w:rsid w:val="00853113"/>
    <w:rsid w:val="00853E05"/>
    <w:rsid w:val="008543A6"/>
    <w:rsid w:val="00854F74"/>
    <w:rsid w:val="008550B7"/>
    <w:rsid w:val="00856284"/>
    <w:rsid w:val="00856849"/>
    <w:rsid w:val="00857094"/>
    <w:rsid w:val="00857BAA"/>
    <w:rsid w:val="00857C9D"/>
    <w:rsid w:val="00860F49"/>
    <w:rsid w:val="00862653"/>
    <w:rsid w:val="008633EE"/>
    <w:rsid w:val="008634F3"/>
    <w:rsid w:val="0086421F"/>
    <w:rsid w:val="008655BC"/>
    <w:rsid w:val="00866B68"/>
    <w:rsid w:val="00867A82"/>
    <w:rsid w:val="00870F85"/>
    <w:rsid w:val="008711D8"/>
    <w:rsid w:val="008749AF"/>
    <w:rsid w:val="00875106"/>
    <w:rsid w:val="00875184"/>
    <w:rsid w:val="008764C8"/>
    <w:rsid w:val="00876AF1"/>
    <w:rsid w:val="00876CBD"/>
    <w:rsid w:val="00877571"/>
    <w:rsid w:val="00880F41"/>
    <w:rsid w:val="00882715"/>
    <w:rsid w:val="00882988"/>
    <w:rsid w:val="0088334E"/>
    <w:rsid w:val="008837E0"/>
    <w:rsid w:val="00884588"/>
    <w:rsid w:val="00884D93"/>
    <w:rsid w:val="00887B6E"/>
    <w:rsid w:val="00887C5C"/>
    <w:rsid w:val="008903ED"/>
    <w:rsid w:val="00890658"/>
    <w:rsid w:val="00891916"/>
    <w:rsid w:val="00892ACC"/>
    <w:rsid w:val="008938BA"/>
    <w:rsid w:val="00894F6F"/>
    <w:rsid w:val="00896476"/>
    <w:rsid w:val="008965F5"/>
    <w:rsid w:val="00897341"/>
    <w:rsid w:val="0089781C"/>
    <w:rsid w:val="00897AEF"/>
    <w:rsid w:val="008A12A8"/>
    <w:rsid w:val="008A1981"/>
    <w:rsid w:val="008A1B47"/>
    <w:rsid w:val="008A3B0A"/>
    <w:rsid w:val="008A4445"/>
    <w:rsid w:val="008A63AD"/>
    <w:rsid w:val="008A7E30"/>
    <w:rsid w:val="008B0114"/>
    <w:rsid w:val="008B013E"/>
    <w:rsid w:val="008B0F2B"/>
    <w:rsid w:val="008B11FC"/>
    <w:rsid w:val="008B266D"/>
    <w:rsid w:val="008B2AB3"/>
    <w:rsid w:val="008B533F"/>
    <w:rsid w:val="008B561A"/>
    <w:rsid w:val="008B6F4C"/>
    <w:rsid w:val="008C003D"/>
    <w:rsid w:val="008C0166"/>
    <w:rsid w:val="008C143F"/>
    <w:rsid w:val="008C149C"/>
    <w:rsid w:val="008C2ADD"/>
    <w:rsid w:val="008C2DC2"/>
    <w:rsid w:val="008C3391"/>
    <w:rsid w:val="008C357E"/>
    <w:rsid w:val="008C39C3"/>
    <w:rsid w:val="008C47D5"/>
    <w:rsid w:val="008C4B1A"/>
    <w:rsid w:val="008C4F4F"/>
    <w:rsid w:val="008C5EE8"/>
    <w:rsid w:val="008C6531"/>
    <w:rsid w:val="008C70EE"/>
    <w:rsid w:val="008C7AF9"/>
    <w:rsid w:val="008C7EE4"/>
    <w:rsid w:val="008D0D8A"/>
    <w:rsid w:val="008D0F0D"/>
    <w:rsid w:val="008D0F47"/>
    <w:rsid w:val="008D1675"/>
    <w:rsid w:val="008D2AB5"/>
    <w:rsid w:val="008D5B57"/>
    <w:rsid w:val="008D608A"/>
    <w:rsid w:val="008D65BF"/>
    <w:rsid w:val="008D6948"/>
    <w:rsid w:val="008D7C65"/>
    <w:rsid w:val="008E0336"/>
    <w:rsid w:val="008E1385"/>
    <w:rsid w:val="008E13B0"/>
    <w:rsid w:val="008E1E8D"/>
    <w:rsid w:val="008E2014"/>
    <w:rsid w:val="008E5ABF"/>
    <w:rsid w:val="008E7417"/>
    <w:rsid w:val="008E7ACC"/>
    <w:rsid w:val="008F0465"/>
    <w:rsid w:val="008F0E16"/>
    <w:rsid w:val="008F23BC"/>
    <w:rsid w:val="008F4428"/>
    <w:rsid w:val="008F52B2"/>
    <w:rsid w:val="008F5B38"/>
    <w:rsid w:val="008F5E66"/>
    <w:rsid w:val="008F632B"/>
    <w:rsid w:val="00900167"/>
    <w:rsid w:val="0090085A"/>
    <w:rsid w:val="00904663"/>
    <w:rsid w:val="00904765"/>
    <w:rsid w:val="0090647F"/>
    <w:rsid w:val="009067C8"/>
    <w:rsid w:val="00906A4C"/>
    <w:rsid w:val="00907335"/>
    <w:rsid w:val="00907567"/>
    <w:rsid w:val="009105E2"/>
    <w:rsid w:val="00910C62"/>
    <w:rsid w:val="00910FC9"/>
    <w:rsid w:val="009122B4"/>
    <w:rsid w:val="00913735"/>
    <w:rsid w:val="009142C5"/>
    <w:rsid w:val="009146B6"/>
    <w:rsid w:val="0091504B"/>
    <w:rsid w:val="0091509D"/>
    <w:rsid w:val="009171AA"/>
    <w:rsid w:val="0092094F"/>
    <w:rsid w:val="00920D2E"/>
    <w:rsid w:val="0092122C"/>
    <w:rsid w:val="0092160A"/>
    <w:rsid w:val="00924291"/>
    <w:rsid w:val="009243AC"/>
    <w:rsid w:val="00925E69"/>
    <w:rsid w:val="009304CD"/>
    <w:rsid w:val="00931173"/>
    <w:rsid w:val="00931225"/>
    <w:rsid w:val="009319E7"/>
    <w:rsid w:val="009331FD"/>
    <w:rsid w:val="00933271"/>
    <w:rsid w:val="00940196"/>
    <w:rsid w:val="0094083D"/>
    <w:rsid w:val="00940C55"/>
    <w:rsid w:val="00941364"/>
    <w:rsid w:val="00941EB5"/>
    <w:rsid w:val="00942850"/>
    <w:rsid w:val="0094345D"/>
    <w:rsid w:val="00946CF1"/>
    <w:rsid w:val="0094779B"/>
    <w:rsid w:val="009520B6"/>
    <w:rsid w:val="00953130"/>
    <w:rsid w:val="009537F1"/>
    <w:rsid w:val="00955FCA"/>
    <w:rsid w:val="009566E8"/>
    <w:rsid w:val="00956BFC"/>
    <w:rsid w:val="009605EA"/>
    <w:rsid w:val="00960D49"/>
    <w:rsid w:val="00960EEA"/>
    <w:rsid w:val="009610B1"/>
    <w:rsid w:val="00961ADA"/>
    <w:rsid w:val="00962FA7"/>
    <w:rsid w:val="00963189"/>
    <w:rsid w:val="00963443"/>
    <w:rsid w:val="0096510E"/>
    <w:rsid w:val="00966C91"/>
    <w:rsid w:val="0096735A"/>
    <w:rsid w:val="00970BC0"/>
    <w:rsid w:val="00970C05"/>
    <w:rsid w:val="00972557"/>
    <w:rsid w:val="009735D3"/>
    <w:rsid w:val="00973DCB"/>
    <w:rsid w:val="00973FA1"/>
    <w:rsid w:val="0097634B"/>
    <w:rsid w:val="00976590"/>
    <w:rsid w:val="00976D94"/>
    <w:rsid w:val="00977815"/>
    <w:rsid w:val="0098008D"/>
    <w:rsid w:val="00981289"/>
    <w:rsid w:val="00982653"/>
    <w:rsid w:val="0098330D"/>
    <w:rsid w:val="00983844"/>
    <w:rsid w:val="0098546A"/>
    <w:rsid w:val="0098550A"/>
    <w:rsid w:val="00986269"/>
    <w:rsid w:val="009863D7"/>
    <w:rsid w:val="00986A83"/>
    <w:rsid w:val="00987B8F"/>
    <w:rsid w:val="00987B91"/>
    <w:rsid w:val="00990931"/>
    <w:rsid w:val="00991CA4"/>
    <w:rsid w:val="00992E6D"/>
    <w:rsid w:val="00992EA3"/>
    <w:rsid w:val="00995FA6"/>
    <w:rsid w:val="00997DCB"/>
    <w:rsid w:val="009A1024"/>
    <w:rsid w:val="009A1DFF"/>
    <w:rsid w:val="009A2E2A"/>
    <w:rsid w:val="009A307D"/>
    <w:rsid w:val="009A315D"/>
    <w:rsid w:val="009A33CE"/>
    <w:rsid w:val="009A4A4A"/>
    <w:rsid w:val="009A5632"/>
    <w:rsid w:val="009A5876"/>
    <w:rsid w:val="009A5E0D"/>
    <w:rsid w:val="009A7AAB"/>
    <w:rsid w:val="009A7EEC"/>
    <w:rsid w:val="009B01A7"/>
    <w:rsid w:val="009B03E4"/>
    <w:rsid w:val="009B0728"/>
    <w:rsid w:val="009B23E5"/>
    <w:rsid w:val="009B4991"/>
    <w:rsid w:val="009B5B36"/>
    <w:rsid w:val="009B64CE"/>
    <w:rsid w:val="009B7CBB"/>
    <w:rsid w:val="009C0814"/>
    <w:rsid w:val="009C0A01"/>
    <w:rsid w:val="009C217E"/>
    <w:rsid w:val="009C2D0D"/>
    <w:rsid w:val="009C438F"/>
    <w:rsid w:val="009C4CB1"/>
    <w:rsid w:val="009C6820"/>
    <w:rsid w:val="009C7DC6"/>
    <w:rsid w:val="009D02E5"/>
    <w:rsid w:val="009D3AD8"/>
    <w:rsid w:val="009D406B"/>
    <w:rsid w:val="009D5282"/>
    <w:rsid w:val="009E121A"/>
    <w:rsid w:val="009E26A7"/>
    <w:rsid w:val="009E345C"/>
    <w:rsid w:val="009E34C3"/>
    <w:rsid w:val="009E3803"/>
    <w:rsid w:val="009E4D36"/>
    <w:rsid w:val="009E6A67"/>
    <w:rsid w:val="009E6C38"/>
    <w:rsid w:val="009E782D"/>
    <w:rsid w:val="009E7D8C"/>
    <w:rsid w:val="009F074A"/>
    <w:rsid w:val="009F092F"/>
    <w:rsid w:val="009F0D68"/>
    <w:rsid w:val="009F11DB"/>
    <w:rsid w:val="009F1C6E"/>
    <w:rsid w:val="009F37B2"/>
    <w:rsid w:val="009F38F5"/>
    <w:rsid w:val="009F52A2"/>
    <w:rsid w:val="009F6006"/>
    <w:rsid w:val="009F6118"/>
    <w:rsid w:val="009F6160"/>
    <w:rsid w:val="009F69ED"/>
    <w:rsid w:val="00A01D2E"/>
    <w:rsid w:val="00A02BE2"/>
    <w:rsid w:val="00A0335A"/>
    <w:rsid w:val="00A11CEB"/>
    <w:rsid w:val="00A1231F"/>
    <w:rsid w:val="00A127B8"/>
    <w:rsid w:val="00A14726"/>
    <w:rsid w:val="00A15238"/>
    <w:rsid w:val="00A16377"/>
    <w:rsid w:val="00A202CA"/>
    <w:rsid w:val="00A2032B"/>
    <w:rsid w:val="00A2050D"/>
    <w:rsid w:val="00A214C5"/>
    <w:rsid w:val="00A218F2"/>
    <w:rsid w:val="00A2452E"/>
    <w:rsid w:val="00A24C85"/>
    <w:rsid w:val="00A252E5"/>
    <w:rsid w:val="00A254AB"/>
    <w:rsid w:val="00A26637"/>
    <w:rsid w:val="00A26FB9"/>
    <w:rsid w:val="00A27E73"/>
    <w:rsid w:val="00A308AC"/>
    <w:rsid w:val="00A311B0"/>
    <w:rsid w:val="00A31AA0"/>
    <w:rsid w:val="00A329BC"/>
    <w:rsid w:val="00A35BB4"/>
    <w:rsid w:val="00A36A49"/>
    <w:rsid w:val="00A37C76"/>
    <w:rsid w:val="00A408DB"/>
    <w:rsid w:val="00A40913"/>
    <w:rsid w:val="00A40B05"/>
    <w:rsid w:val="00A41939"/>
    <w:rsid w:val="00A41BC7"/>
    <w:rsid w:val="00A43700"/>
    <w:rsid w:val="00A43EF2"/>
    <w:rsid w:val="00A45282"/>
    <w:rsid w:val="00A4574C"/>
    <w:rsid w:val="00A46AA4"/>
    <w:rsid w:val="00A46CCA"/>
    <w:rsid w:val="00A502F6"/>
    <w:rsid w:val="00A505A0"/>
    <w:rsid w:val="00A50BE0"/>
    <w:rsid w:val="00A512F0"/>
    <w:rsid w:val="00A52942"/>
    <w:rsid w:val="00A53269"/>
    <w:rsid w:val="00A5388D"/>
    <w:rsid w:val="00A53914"/>
    <w:rsid w:val="00A54608"/>
    <w:rsid w:val="00A6116E"/>
    <w:rsid w:val="00A61526"/>
    <w:rsid w:val="00A61733"/>
    <w:rsid w:val="00A61C2A"/>
    <w:rsid w:val="00A64F10"/>
    <w:rsid w:val="00A6712E"/>
    <w:rsid w:val="00A6741F"/>
    <w:rsid w:val="00A702BD"/>
    <w:rsid w:val="00A70369"/>
    <w:rsid w:val="00A719D9"/>
    <w:rsid w:val="00A719FD"/>
    <w:rsid w:val="00A71D89"/>
    <w:rsid w:val="00A73224"/>
    <w:rsid w:val="00A745B4"/>
    <w:rsid w:val="00A75765"/>
    <w:rsid w:val="00A81841"/>
    <w:rsid w:val="00A82B7B"/>
    <w:rsid w:val="00A851CB"/>
    <w:rsid w:val="00A86A2F"/>
    <w:rsid w:val="00A87183"/>
    <w:rsid w:val="00A90647"/>
    <w:rsid w:val="00A90CB2"/>
    <w:rsid w:val="00A92055"/>
    <w:rsid w:val="00A933E0"/>
    <w:rsid w:val="00A939A5"/>
    <w:rsid w:val="00A942AC"/>
    <w:rsid w:val="00A94354"/>
    <w:rsid w:val="00A946AA"/>
    <w:rsid w:val="00A949F6"/>
    <w:rsid w:val="00A95D33"/>
    <w:rsid w:val="00A97426"/>
    <w:rsid w:val="00AA062E"/>
    <w:rsid w:val="00AA1A89"/>
    <w:rsid w:val="00AA37C4"/>
    <w:rsid w:val="00AA5594"/>
    <w:rsid w:val="00AA6028"/>
    <w:rsid w:val="00AA6DEA"/>
    <w:rsid w:val="00AA6DF9"/>
    <w:rsid w:val="00AA6FD9"/>
    <w:rsid w:val="00AA7719"/>
    <w:rsid w:val="00AB13D7"/>
    <w:rsid w:val="00AB208D"/>
    <w:rsid w:val="00AB2CEF"/>
    <w:rsid w:val="00AB3C16"/>
    <w:rsid w:val="00AB3D67"/>
    <w:rsid w:val="00AB74E8"/>
    <w:rsid w:val="00AB7537"/>
    <w:rsid w:val="00AB7E2F"/>
    <w:rsid w:val="00AC0C44"/>
    <w:rsid w:val="00AC1A4D"/>
    <w:rsid w:val="00AC22FB"/>
    <w:rsid w:val="00AC249A"/>
    <w:rsid w:val="00AC2F33"/>
    <w:rsid w:val="00AC35E0"/>
    <w:rsid w:val="00AC39BA"/>
    <w:rsid w:val="00AC4382"/>
    <w:rsid w:val="00AC4D62"/>
    <w:rsid w:val="00AC5042"/>
    <w:rsid w:val="00AC7390"/>
    <w:rsid w:val="00AC7BF9"/>
    <w:rsid w:val="00AD0BA1"/>
    <w:rsid w:val="00AD0ECB"/>
    <w:rsid w:val="00AD2075"/>
    <w:rsid w:val="00AD3789"/>
    <w:rsid w:val="00AD3833"/>
    <w:rsid w:val="00AD38BC"/>
    <w:rsid w:val="00AD40E0"/>
    <w:rsid w:val="00AD4108"/>
    <w:rsid w:val="00AD4FCC"/>
    <w:rsid w:val="00AD5EDD"/>
    <w:rsid w:val="00AD651F"/>
    <w:rsid w:val="00AD6A5B"/>
    <w:rsid w:val="00AE08F1"/>
    <w:rsid w:val="00AE0FF1"/>
    <w:rsid w:val="00AE1133"/>
    <w:rsid w:val="00AE12F6"/>
    <w:rsid w:val="00AE131F"/>
    <w:rsid w:val="00AE17CE"/>
    <w:rsid w:val="00AE1E1D"/>
    <w:rsid w:val="00AE2212"/>
    <w:rsid w:val="00AF03A7"/>
    <w:rsid w:val="00AF1398"/>
    <w:rsid w:val="00AF1F6C"/>
    <w:rsid w:val="00AF4EFC"/>
    <w:rsid w:val="00AF5CD7"/>
    <w:rsid w:val="00AF5FA3"/>
    <w:rsid w:val="00AF74B0"/>
    <w:rsid w:val="00B01763"/>
    <w:rsid w:val="00B0224A"/>
    <w:rsid w:val="00B026A2"/>
    <w:rsid w:val="00B045EC"/>
    <w:rsid w:val="00B04F82"/>
    <w:rsid w:val="00B061CC"/>
    <w:rsid w:val="00B064E8"/>
    <w:rsid w:val="00B0667A"/>
    <w:rsid w:val="00B06A27"/>
    <w:rsid w:val="00B07C3F"/>
    <w:rsid w:val="00B1000C"/>
    <w:rsid w:val="00B11FD4"/>
    <w:rsid w:val="00B13591"/>
    <w:rsid w:val="00B1369F"/>
    <w:rsid w:val="00B14840"/>
    <w:rsid w:val="00B15DF0"/>
    <w:rsid w:val="00B17AE1"/>
    <w:rsid w:val="00B20D11"/>
    <w:rsid w:val="00B2219F"/>
    <w:rsid w:val="00B22515"/>
    <w:rsid w:val="00B2280F"/>
    <w:rsid w:val="00B233E4"/>
    <w:rsid w:val="00B23728"/>
    <w:rsid w:val="00B23EC2"/>
    <w:rsid w:val="00B24531"/>
    <w:rsid w:val="00B25CBA"/>
    <w:rsid w:val="00B262CC"/>
    <w:rsid w:val="00B27B10"/>
    <w:rsid w:val="00B27DA5"/>
    <w:rsid w:val="00B30F52"/>
    <w:rsid w:val="00B31EC9"/>
    <w:rsid w:val="00B337BC"/>
    <w:rsid w:val="00B33D0F"/>
    <w:rsid w:val="00B33EEA"/>
    <w:rsid w:val="00B33FCD"/>
    <w:rsid w:val="00B346DF"/>
    <w:rsid w:val="00B36D4A"/>
    <w:rsid w:val="00B37EE0"/>
    <w:rsid w:val="00B40069"/>
    <w:rsid w:val="00B41964"/>
    <w:rsid w:val="00B4512E"/>
    <w:rsid w:val="00B4513A"/>
    <w:rsid w:val="00B45B33"/>
    <w:rsid w:val="00B45DA1"/>
    <w:rsid w:val="00B46C00"/>
    <w:rsid w:val="00B5079A"/>
    <w:rsid w:val="00B50DB6"/>
    <w:rsid w:val="00B51534"/>
    <w:rsid w:val="00B51F73"/>
    <w:rsid w:val="00B53877"/>
    <w:rsid w:val="00B53E6B"/>
    <w:rsid w:val="00B548D5"/>
    <w:rsid w:val="00B54BE8"/>
    <w:rsid w:val="00B561E9"/>
    <w:rsid w:val="00B56839"/>
    <w:rsid w:val="00B57229"/>
    <w:rsid w:val="00B60932"/>
    <w:rsid w:val="00B60EF4"/>
    <w:rsid w:val="00B616AA"/>
    <w:rsid w:val="00B616CA"/>
    <w:rsid w:val="00B621AE"/>
    <w:rsid w:val="00B62EDA"/>
    <w:rsid w:val="00B634EF"/>
    <w:rsid w:val="00B63525"/>
    <w:rsid w:val="00B65F69"/>
    <w:rsid w:val="00B66DD4"/>
    <w:rsid w:val="00B6756E"/>
    <w:rsid w:val="00B677D1"/>
    <w:rsid w:val="00B67F4D"/>
    <w:rsid w:val="00B702FE"/>
    <w:rsid w:val="00B71120"/>
    <w:rsid w:val="00B72A3C"/>
    <w:rsid w:val="00B75B82"/>
    <w:rsid w:val="00B774AF"/>
    <w:rsid w:val="00B80AF6"/>
    <w:rsid w:val="00B810FF"/>
    <w:rsid w:val="00B811C2"/>
    <w:rsid w:val="00B83882"/>
    <w:rsid w:val="00B86024"/>
    <w:rsid w:val="00B8617A"/>
    <w:rsid w:val="00B8649F"/>
    <w:rsid w:val="00B86EF2"/>
    <w:rsid w:val="00B911ED"/>
    <w:rsid w:val="00B93A84"/>
    <w:rsid w:val="00B940A1"/>
    <w:rsid w:val="00B944FC"/>
    <w:rsid w:val="00B95ACB"/>
    <w:rsid w:val="00B95EB6"/>
    <w:rsid w:val="00BA069B"/>
    <w:rsid w:val="00BA09DA"/>
    <w:rsid w:val="00BA1168"/>
    <w:rsid w:val="00BA1B6E"/>
    <w:rsid w:val="00BA1EA0"/>
    <w:rsid w:val="00BA2FD0"/>
    <w:rsid w:val="00BA336C"/>
    <w:rsid w:val="00BA4545"/>
    <w:rsid w:val="00BA6440"/>
    <w:rsid w:val="00BA6DBD"/>
    <w:rsid w:val="00BA7300"/>
    <w:rsid w:val="00BA7A33"/>
    <w:rsid w:val="00BB025F"/>
    <w:rsid w:val="00BB0D12"/>
    <w:rsid w:val="00BB16E1"/>
    <w:rsid w:val="00BB25FC"/>
    <w:rsid w:val="00BB4204"/>
    <w:rsid w:val="00BB4808"/>
    <w:rsid w:val="00BB48F1"/>
    <w:rsid w:val="00BB5822"/>
    <w:rsid w:val="00BB6DF5"/>
    <w:rsid w:val="00BC1AA2"/>
    <w:rsid w:val="00BC2FF1"/>
    <w:rsid w:val="00BC4100"/>
    <w:rsid w:val="00BC5EDB"/>
    <w:rsid w:val="00BC63B7"/>
    <w:rsid w:val="00BC68E5"/>
    <w:rsid w:val="00BC6A55"/>
    <w:rsid w:val="00BC7A9E"/>
    <w:rsid w:val="00BD0BA8"/>
    <w:rsid w:val="00BD1144"/>
    <w:rsid w:val="00BD1301"/>
    <w:rsid w:val="00BD37F7"/>
    <w:rsid w:val="00BD4599"/>
    <w:rsid w:val="00BD4BC5"/>
    <w:rsid w:val="00BD5D87"/>
    <w:rsid w:val="00BD65C8"/>
    <w:rsid w:val="00BD6AAC"/>
    <w:rsid w:val="00BD6BBC"/>
    <w:rsid w:val="00BD7F7A"/>
    <w:rsid w:val="00BE02D2"/>
    <w:rsid w:val="00BE0A16"/>
    <w:rsid w:val="00BE0A99"/>
    <w:rsid w:val="00BE0AC4"/>
    <w:rsid w:val="00BE2EB8"/>
    <w:rsid w:val="00BE44C2"/>
    <w:rsid w:val="00BE4F08"/>
    <w:rsid w:val="00BE6321"/>
    <w:rsid w:val="00BE632D"/>
    <w:rsid w:val="00BF1B55"/>
    <w:rsid w:val="00BF380C"/>
    <w:rsid w:val="00BF429E"/>
    <w:rsid w:val="00BF43F0"/>
    <w:rsid w:val="00BF440B"/>
    <w:rsid w:val="00BF4683"/>
    <w:rsid w:val="00BF5FDF"/>
    <w:rsid w:val="00BF6EB4"/>
    <w:rsid w:val="00BF7A71"/>
    <w:rsid w:val="00C01366"/>
    <w:rsid w:val="00C014B5"/>
    <w:rsid w:val="00C04E84"/>
    <w:rsid w:val="00C05238"/>
    <w:rsid w:val="00C05E17"/>
    <w:rsid w:val="00C062D1"/>
    <w:rsid w:val="00C06B23"/>
    <w:rsid w:val="00C07F8F"/>
    <w:rsid w:val="00C101E9"/>
    <w:rsid w:val="00C10363"/>
    <w:rsid w:val="00C107C4"/>
    <w:rsid w:val="00C10ADE"/>
    <w:rsid w:val="00C10B05"/>
    <w:rsid w:val="00C14358"/>
    <w:rsid w:val="00C14637"/>
    <w:rsid w:val="00C14789"/>
    <w:rsid w:val="00C14E53"/>
    <w:rsid w:val="00C15DD6"/>
    <w:rsid w:val="00C17871"/>
    <w:rsid w:val="00C17C04"/>
    <w:rsid w:val="00C20025"/>
    <w:rsid w:val="00C213CB"/>
    <w:rsid w:val="00C21E5F"/>
    <w:rsid w:val="00C22041"/>
    <w:rsid w:val="00C23130"/>
    <w:rsid w:val="00C27552"/>
    <w:rsid w:val="00C309E2"/>
    <w:rsid w:val="00C31116"/>
    <w:rsid w:val="00C3394D"/>
    <w:rsid w:val="00C33CD6"/>
    <w:rsid w:val="00C358DB"/>
    <w:rsid w:val="00C3635F"/>
    <w:rsid w:val="00C36624"/>
    <w:rsid w:val="00C36F5A"/>
    <w:rsid w:val="00C4045C"/>
    <w:rsid w:val="00C43C37"/>
    <w:rsid w:val="00C43D7B"/>
    <w:rsid w:val="00C44D72"/>
    <w:rsid w:val="00C46838"/>
    <w:rsid w:val="00C47319"/>
    <w:rsid w:val="00C47993"/>
    <w:rsid w:val="00C5268C"/>
    <w:rsid w:val="00C533A1"/>
    <w:rsid w:val="00C536A9"/>
    <w:rsid w:val="00C53A3D"/>
    <w:rsid w:val="00C54888"/>
    <w:rsid w:val="00C55BB3"/>
    <w:rsid w:val="00C55E1A"/>
    <w:rsid w:val="00C561E4"/>
    <w:rsid w:val="00C60571"/>
    <w:rsid w:val="00C60D81"/>
    <w:rsid w:val="00C61D4F"/>
    <w:rsid w:val="00C6378E"/>
    <w:rsid w:val="00C65773"/>
    <w:rsid w:val="00C667CD"/>
    <w:rsid w:val="00C66B95"/>
    <w:rsid w:val="00C66E81"/>
    <w:rsid w:val="00C7180E"/>
    <w:rsid w:val="00C75EB8"/>
    <w:rsid w:val="00C76BBD"/>
    <w:rsid w:val="00C76BEA"/>
    <w:rsid w:val="00C77036"/>
    <w:rsid w:val="00C80853"/>
    <w:rsid w:val="00C815EA"/>
    <w:rsid w:val="00C8176C"/>
    <w:rsid w:val="00C8314A"/>
    <w:rsid w:val="00C863F9"/>
    <w:rsid w:val="00C86A09"/>
    <w:rsid w:val="00C86FC6"/>
    <w:rsid w:val="00C90E37"/>
    <w:rsid w:val="00C91C6B"/>
    <w:rsid w:val="00C95571"/>
    <w:rsid w:val="00C95ECF"/>
    <w:rsid w:val="00C97933"/>
    <w:rsid w:val="00CA1C78"/>
    <w:rsid w:val="00CA2A2F"/>
    <w:rsid w:val="00CA2E17"/>
    <w:rsid w:val="00CA3852"/>
    <w:rsid w:val="00CA526F"/>
    <w:rsid w:val="00CB196D"/>
    <w:rsid w:val="00CB1DED"/>
    <w:rsid w:val="00CB2222"/>
    <w:rsid w:val="00CB43D6"/>
    <w:rsid w:val="00CB4B68"/>
    <w:rsid w:val="00CB4E75"/>
    <w:rsid w:val="00CB50DA"/>
    <w:rsid w:val="00CB6AAF"/>
    <w:rsid w:val="00CB70D7"/>
    <w:rsid w:val="00CB738E"/>
    <w:rsid w:val="00CB748E"/>
    <w:rsid w:val="00CB7FC4"/>
    <w:rsid w:val="00CC0DCF"/>
    <w:rsid w:val="00CC12CD"/>
    <w:rsid w:val="00CC2F76"/>
    <w:rsid w:val="00CC3352"/>
    <w:rsid w:val="00CC46D5"/>
    <w:rsid w:val="00CC4ABE"/>
    <w:rsid w:val="00CC66E6"/>
    <w:rsid w:val="00CC6C03"/>
    <w:rsid w:val="00CD1017"/>
    <w:rsid w:val="00CD1CFA"/>
    <w:rsid w:val="00CD478F"/>
    <w:rsid w:val="00CD4A94"/>
    <w:rsid w:val="00CD4D7B"/>
    <w:rsid w:val="00CD628B"/>
    <w:rsid w:val="00CD6690"/>
    <w:rsid w:val="00CE021E"/>
    <w:rsid w:val="00CE08E3"/>
    <w:rsid w:val="00CE0E01"/>
    <w:rsid w:val="00CE2B28"/>
    <w:rsid w:val="00CE42D4"/>
    <w:rsid w:val="00CE455F"/>
    <w:rsid w:val="00CE57E3"/>
    <w:rsid w:val="00CE5814"/>
    <w:rsid w:val="00CE61D0"/>
    <w:rsid w:val="00CE7434"/>
    <w:rsid w:val="00CE799C"/>
    <w:rsid w:val="00CF42C8"/>
    <w:rsid w:val="00CF5CF8"/>
    <w:rsid w:val="00CF6E57"/>
    <w:rsid w:val="00CF7577"/>
    <w:rsid w:val="00D00DB9"/>
    <w:rsid w:val="00D00ED5"/>
    <w:rsid w:val="00D00FAE"/>
    <w:rsid w:val="00D02C6C"/>
    <w:rsid w:val="00D04155"/>
    <w:rsid w:val="00D04689"/>
    <w:rsid w:val="00D04BC2"/>
    <w:rsid w:val="00D05E24"/>
    <w:rsid w:val="00D07544"/>
    <w:rsid w:val="00D111AB"/>
    <w:rsid w:val="00D115A0"/>
    <w:rsid w:val="00D128A2"/>
    <w:rsid w:val="00D12C81"/>
    <w:rsid w:val="00D13EAC"/>
    <w:rsid w:val="00D154E7"/>
    <w:rsid w:val="00D17926"/>
    <w:rsid w:val="00D17F97"/>
    <w:rsid w:val="00D2086C"/>
    <w:rsid w:val="00D21322"/>
    <w:rsid w:val="00D22CB9"/>
    <w:rsid w:val="00D25693"/>
    <w:rsid w:val="00D26F60"/>
    <w:rsid w:val="00D27F7B"/>
    <w:rsid w:val="00D30A39"/>
    <w:rsid w:val="00D32BCA"/>
    <w:rsid w:val="00D32E29"/>
    <w:rsid w:val="00D35377"/>
    <w:rsid w:val="00D353A3"/>
    <w:rsid w:val="00D36CC8"/>
    <w:rsid w:val="00D370CC"/>
    <w:rsid w:val="00D4036C"/>
    <w:rsid w:val="00D40A32"/>
    <w:rsid w:val="00D40EFD"/>
    <w:rsid w:val="00D41960"/>
    <w:rsid w:val="00D41D7E"/>
    <w:rsid w:val="00D42DB3"/>
    <w:rsid w:val="00D43D4A"/>
    <w:rsid w:val="00D444CE"/>
    <w:rsid w:val="00D45D5B"/>
    <w:rsid w:val="00D46065"/>
    <w:rsid w:val="00D530AC"/>
    <w:rsid w:val="00D54AFC"/>
    <w:rsid w:val="00D55778"/>
    <w:rsid w:val="00D5719B"/>
    <w:rsid w:val="00D574CE"/>
    <w:rsid w:val="00D579FC"/>
    <w:rsid w:val="00D57AF2"/>
    <w:rsid w:val="00D57B30"/>
    <w:rsid w:val="00D57F06"/>
    <w:rsid w:val="00D600A0"/>
    <w:rsid w:val="00D60508"/>
    <w:rsid w:val="00D61071"/>
    <w:rsid w:val="00D62DFC"/>
    <w:rsid w:val="00D636E7"/>
    <w:rsid w:val="00D64855"/>
    <w:rsid w:val="00D67B6C"/>
    <w:rsid w:val="00D70172"/>
    <w:rsid w:val="00D726E5"/>
    <w:rsid w:val="00D7270A"/>
    <w:rsid w:val="00D7290A"/>
    <w:rsid w:val="00D731CE"/>
    <w:rsid w:val="00D73E8A"/>
    <w:rsid w:val="00D742C3"/>
    <w:rsid w:val="00D75A52"/>
    <w:rsid w:val="00D75EE6"/>
    <w:rsid w:val="00D76471"/>
    <w:rsid w:val="00D77DA2"/>
    <w:rsid w:val="00D807AC"/>
    <w:rsid w:val="00D83CB2"/>
    <w:rsid w:val="00D84F8F"/>
    <w:rsid w:val="00D85DAE"/>
    <w:rsid w:val="00D85F47"/>
    <w:rsid w:val="00D868A8"/>
    <w:rsid w:val="00D86958"/>
    <w:rsid w:val="00D86BA3"/>
    <w:rsid w:val="00D87122"/>
    <w:rsid w:val="00D879C2"/>
    <w:rsid w:val="00D90A06"/>
    <w:rsid w:val="00D91383"/>
    <w:rsid w:val="00D9287B"/>
    <w:rsid w:val="00D93E1B"/>
    <w:rsid w:val="00D97220"/>
    <w:rsid w:val="00D972B0"/>
    <w:rsid w:val="00D973D3"/>
    <w:rsid w:val="00D97A3F"/>
    <w:rsid w:val="00DA04C1"/>
    <w:rsid w:val="00DA0A3B"/>
    <w:rsid w:val="00DA1DA8"/>
    <w:rsid w:val="00DA3365"/>
    <w:rsid w:val="00DA3A31"/>
    <w:rsid w:val="00DA59BE"/>
    <w:rsid w:val="00DA620E"/>
    <w:rsid w:val="00DA6E3C"/>
    <w:rsid w:val="00DB0F7D"/>
    <w:rsid w:val="00DB1369"/>
    <w:rsid w:val="00DB27D2"/>
    <w:rsid w:val="00DB33EF"/>
    <w:rsid w:val="00DC047F"/>
    <w:rsid w:val="00DC0531"/>
    <w:rsid w:val="00DC0564"/>
    <w:rsid w:val="00DC076E"/>
    <w:rsid w:val="00DC4C91"/>
    <w:rsid w:val="00DC5757"/>
    <w:rsid w:val="00DC5832"/>
    <w:rsid w:val="00DC76C3"/>
    <w:rsid w:val="00DD19AD"/>
    <w:rsid w:val="00DD1AFC"/>
    <w:rsid w:val="00DD1E46"/>
    <w:rsid w:val="00DD263C"/>
    <w:rsid w:val="00DD4EF5"/>
    <w:rsid w:val="00DD694D"/>
    <w:rsid w:val="00DE09BF"/>
    <w:rsid w:val="00DE1047"/>
    <w:rsid w:val="00DE1151"/>
    <w:rsid w:val="00DE3717"/>
    <w:rsid w:val="00DE6C37"/>
    <w:rsid w:val="00DE751C"/>
    <w:rsid w:val="00DF0B44"/>
    <w:rsid w:val="00DF0B86"/>
    <w:rsid w:val="00DF0FB1"/>
    <w:rsid w:val="00DF1315"/>
    <w:rsid w:val="00DF1B64"/>
    <w:rsid w:val="00DF2C7E"/>
    <w:rsid w:val="00DF2FAA"/>
    <w:rsid w:val="00DF5C25"/>
    <w:rsid w:val="00DF606C"/>
    <w:rsid w:val="00DF6981"/>
    <w:rsid w:val="00DF6B28"/>
    <w:rsid w:val="00E0013E"/>
    <w:rsid w:val="00E0155D"/>
    <w:rsid w:val="00E016E5"/>
    <w:rsid w:val="00E0202C"/>
    <w:rsid w:val="00E02D35"/>
    <w:rsid w:val="00E02D72"/>
    <w:rsid w:val="00E03C06"/>
    <w:rsid w:val="00E04562"/>
    <w:rsid w:val="00E051E0"/>
    <w:rsid w:val="00E064C8"/>
    <w:rsid w:val="00E1059C"/>
    <w:rsid w:val="00E13DEC"/>
    <w:rsid w:val="00E174F1"/>
    <w:rsid w:val="00E2030F"/>
    <w:rsid w:val="00E2082C"/>
    <w:rsid w:val="00E219F6"/>
    <w:rsid w:val="00E23369"/>
    <w:rsid w:val="00E24043"/>
    <w:rsid w:val="00E240A4"/>
    <w:rsid w:val="00E261A0"/>
    <w:rsid w:val="00E312BC"/>
    <w:rsid w:val="00E320EA"/>
    <w:rsid w:val="00E32F27"/>
    <w:rsid w:val="00E332D2"/>
    <w:rsid w:val="00E333E7"/>
    <w:rsid w:val="00E34EB8"/>
    <w:rsid w:val="00E34F3A"/>
    <w:rsid w:val="00E37E0D"/>
    <w:rsid w:val="00E402FC"/>
    <w:rsid w:val="00E40BFC"/>
    <w:rsid w:val="00E412F9"/>
    <w:rsid w:val="00E435C6"/>
    <w:rsid w:val="00E43755"/>
    <w:rsid w:val="00E4401B"/>
    <w:rsid w:val="00E44524"/>
    <w:rsid w:val="00E447C7"/>
    <w:rsid w:val="00E45C6D"/>
    <w:rsid w:val="00E46A36"/>
    <w:rsid w:val="00E5155C"/>
    <w:rsid w:val="00E527C8"/>
    <w:rsid w:val="00E52F2F"/>
    <w:rsid w:val="00E5324C"/>
    <w:rsid w:val="00E540BD"/>
    <w:rsid w:val="00E5436A"/>
    <w:rsid w:val="00E60ACF"/>
    <w:rsid w:val="00E61720"/>
    <w:rsid w:val="00E61E1C"/>
    <w:rsid w:val="00E61EC4"/>
    <w:rsid w:val="00E62082"/>
    <w:rsid w:val="00E634A2"/>
    <w:rsid w:val="00E65C52"/>
    <w:rsid w:val="00E65EC0"/>
    <w:rsid w:val="00E6614B"/>
    <w:rsid w:val="00E6671A"/>
    <w:rsid w:val="00E66AD7"/>
    <w:rsid w:val="00E66BB2"/>
    <w:rsid w:val="00E66BE9"/>
    <w:rsid w:val="00E67994"/>
    <w:rsid w:val="00E67DDA"/>
    <w:rsid w:val="00E72C1F"/>
    <w:rsid w:val="00E732CF"/>
    <w:rsid w:val="00E73FAB"/>
    <w:rsid w:val="00E765A6"/>
    <w:rsid w:val="00E80E85"/>
    <w:rsid w:val="00E80F48"/>
    <w:rsid w:val="00E813BA"/>
    <w:rsid w:val="00E82180"/>
    <w:rsid w:val="00E83401"/>
    <w:rsid w:val="00E83D54"/>
    <w:rsid w:val="00E84029"/>
    <w:rsid w:val="00E85105"/>
    <w:rsid w:val="00E861BC"/>
    <w:rsid w:val="00E867BE"/>
    <w:rsid w:val="00E9107E"/>
    <w:rsid w:val="00E92324"/>
    <w:rsid w:val="00E9290E"/>
    <w:rsid w:val="00E92C52"/>
    <w:rsid w:val="00E92F69"/>
    <w:rsid w:val="00E965F2"/>
    <w:rsid w:val="00E96B8E"/>
    <w:rsid w:val="00E96DCA"/>
    <w:rsid w:val="00E97256"/>
    <w:rsid w:val="00E97D80"/>
    <w:rsid w:val="00E97E04"/>
    <w:rsid w:val="00EA2305"/>
    <w:rsid w:val="00EA31A0"/>
    <w:rsid w:val="00EA3C09"/>
    <w:rsid w:val="00EA441A"/>
    <w:rsid w:val="00EA5883"/>
    <w:rsid w:val="00EA67B9"/>
    <w:rsid w:val="00EA7C41"/>
    <w:rsid w:val="00EB034D"/>
    <w:rsid w:val="00EB155C"/>
    <w:rsid w:val="00EB1844"/>
    <w:rsid w:val="00EB2B6A"/>
    <w:rsid w:val="00EB2B86"/>
    <w:rsid w:val="00EB2C5D"/>
    <w:rsid w:val="00EB2D19"/>
    <w:rsid w:val="00EB4D5D"/>
    <w:rsid w:val="00EB6E03"/>
    <w:rsid w:val="00EB6EC7"/>
    <w:rsid w:val="00EB734A"/>
    <w:rsid w:val="00EC0C03"/>
    <w:rsid w:val="00EC0D74"/>
    <w:rsid w:val="00EC1A27"/>
    <w:rsid w:val="00EC25A8"/>
    <w:rsid w:val="00EC3066"/>
    <w:rsid w:val="00EC33A6"/>
    <w:rsid w:val="00EC344C"/>
    <w:rsid w:val="00EC483A"/>
    <w:rsid w:val="00EC4DA1"/>
    <w:rsid w:val="00EC6DAE"/>
    <w:rsid w:val="00EC6E16"/>
    <w:rsid w:val="00EC6E8C"/>
    <w:rsid w:val="00ED0002"/>
    <w:rsid w:val="00ED0B9E"/>
    <w:rsid w:val="00ED1BAA"/>
    <w:rsid w:val="00ED284D"/>
    <w:rsid w:val="00ED3827"/>
    <w:rsid w:val="00ED3B3A"/>
    <w:rsid w:val="00ED4A29"/>
    <w:rsid w:val="00ED4C48"/>
    <w:rsid w:val="00ED50ED"/>
    <w:rsid w:val="00ED6777"/>
    <w:rsid w:val="00ED759A"/>
    <w:rsid w:val="00EE4535"/>
    <w:rsid w:val="00EE5578"/>
    <w:rsid w:val="00EE586C"/>
    <w:rsid w:val="00EE58B9"/>
    <w:rsid w:val="00EF3295"/>
    <w:rsid w:val="00EF3C63"/>
    <w:rsid w:val="00EF41F1"/>
    <w:rsid w:val="00EF5387"/>
    <w:rsid w:val="00EF767D"/>
    <w:rsid w:val="00F003EB"/>
    <w:rsid w:val="00F0082F"/>
    <w:rsid w:val="00F00FC2"/>
    <w:rsid w:val="00F019D6"/>
    <w:rsid w:val="00F01C10"/>
    <w:rsid w:val="00F029E7"/>
    <w:rsid w:val="00F03653"/>
    <w:rsid w:val="00F04486"/>
    <w:rsid w:val="00F046AF"/>
    <w:rsid w:val="00F05404"/>
    <w:rsid w:val="00F05CFF"/>
    <w:rsid w:val="00F06774"/>
    <w:rsid w:val="00F07A6D"/>
    <w:rsid w:val="00F07F9B"/>
    <w:rsid w:val="00F10369"/>
    <w:rsid w:val="00F1144B"/>
    <w:rsid w:val="00F1358F"/>
    <w:rsid w:val="00F145A2"/>
    <w:rsid w:val="00F14C9C"/>
    <w:rsid w:val="00F170C9"/>
    <w:rsid w:val="00F17164"/>
    <w:rsid w:val="00F1756E"/>
    <w:rsid w:val="00F22475"/>
    <w:rsid w:val="00F22939"/>
    <w:rsid w:val="00F22DF3"/>
    <w:rsid w:val="00F262FE"/>
    <w:rsid w:val="00F26769"/>
    <w:rsid w:val="00F26D7E"/>
    <w:rsid w:val="00F27F32"/>
    <w:rsid w:val="00F30014"/>
    <w:rsid w:val="00F32A8A"/>
    <w:rsid w:val="00F3341E"/>
    <w:rsid w:val="00F34E30"/>
    <w:rsid w:val="00F354BD"/>
    <w:rsid w:val="00F35AB2"/>
    <w:rsid w:val="00F3772F"/>
    <w:rsid w:val="00F37C61"/>
    <w:rsid w:val="00F37E15"/>
    <w:rsid w:val="00F400E3"/>
    <w:rsid w:val="00F4052E"/>
    <w:rsid w:val="00F40562"/>
    <w:rsid w:val="00F40B25"/>
    <w:rsid w:val="00F411E6"/>
    <w:rsid w:val="00F4321E"/>
    <w:rsid w:val="00F43A69"/>
    <w:rsid w:val="00F45029"/>
    <w:rsid w:val="00F45968"/>
    <w:rsid w:val="00F47CA7"/>
    <w:rsid w:val="00F511FE"/>
    <w:rsid w:val="00F51C2B"/>
    <w:rsid w:val="00F52B6C"/>
    <w:rsid w:val="00F52D27"/>
    <w:rsid w:val="00F55AA1"/>
    <w:rsid w:val="00F561AF"/>
    <w:rsid w:val="00F564D6"/>
    <w:rsid w:val="00F56550"/>
    <w:rsid w:val="00F56D4A"/>
    <w:rsid w:val="00F57409"/>
    <w:rsid w:val="00F60168"/>
    <w:rsid w:val="00F616A7"/>
    <w:rsid w:val="00F61E88"/>
    <w:rsid w:val="00F62A38"/>
    <w:rsid w:val="00F6315F"/>
    <w:rsid w:val="00F668BB"/>
    <w:rsid w:val="00F67817"/>
    <w:rsid w:val="00F67D8D"/>
    <w:rsid w:val="00F71BD7"/>
    <w:rsid w:val="00F721B6"/>
    <w:rsid w:val="00F72B02"/>
    <w:rsid w:val="00F731BC"/>
    <w:rsid w:val="00F76203"/>
    <w:rsid w:val="00F76B5D"/>
    <w:rsid w:val="00F80AD9"/>
    <w:rsid w:val="00F8208A"/>
    <w:rsid w:val="00F82327"/>
    <w:rsid w:val="00F82C34"/>
    <w:rsid w:val="00F84DEF"/>
    <w:rsid w:val="00F9028E"/>
    <w:rsid w:val="00F90444"/>
    <w:rsid w:val="00F90725"/>
    <w:rsid w:val="00F91120"/>
    <w:rsid w:val="00F9150A"/>
    <w:rsid w:val="00F92111"/>
    <w:rsid w:val="00F94DAE"/>
    <w:rsid w:val="00F95A46"/>
    <w:rsid w:val="00F96E9A"/>
    <w:rsid w:val="00F96EC0"/>
    <w:rsid w:val="00FA057A"/>
    <w:rsid w:val="00FA0E3F"/>
    <w:rsid w:val="00FA27AD"/>
    <w:rsid w:val="00FA27DF"/>
    <w:rsid w:val="00FA2D7A"/>
    <w:rsid w:val="00FA3998"/>
    <w:rsid w:val="00FA3BEE"/>
    <w:rsid w:val="00FA3DF8"/>
    <w:rsid w:val="00FA4466"/>
    <w:rsid w:val="00FA4EBC"/>
    <w:rsid w:val="00FA4FCF"/>
    <w:rsid w:val="00FA7347"/>
    <w:rsid w:val="00FB1163"/>
    <w:rsid w:val="00FB1D22"/>
    <w:rsid w:val="00FB4DC0"/>
    <w:rsid w:val="00FB6B35"/>
    <w:rsid w:val="00FB74D6"/>
    <w:rsid w:val="00FB7E4D"/>
    <w:rsid w:val="00FC024C"/>
    <w:rsid w:val="00FC543E"/>
    <w:rsid w:val="00FC560C"/>
    <w:rsid w:val="00FC5B72"/>
    <w:rsid w:val="00FC7040"/>
    <w:rsid w:val="00FC725E"/>
    <w:rsid w:val="00FC7961"/>
    <w:rsid w:val="00FC7BC1"/>
    <w:rsid w:val="00FD0549"/>
    <w:rsid w:val="00FD12C5"/>
    <w:rsid w:val="00FD2BD8"/>
    <w:rsid w:val="00FD48C6"/>
    <w:rsid w:val="00FD7334"/>
    <w:rsid w:val="00FD79C7"/>
    <w:rsid w:val="00FD7E91"/>
    <w:rsid w:val="00FE2109"/>
    <w:rsid w:val="00FE3181"/>
    <w:rsid w:val="00FE4707"/>
    <w:rsid w:val="00FE57DC"/>
    <w:rsid w:val="00FE5FE8"/>
    <w:rsid w:val="00FE6C37"/>
    <w:rsid w:val="00FE77A4"/>
    <w:rsid w:val="00FF011A"/>
    <w:rsid w:val="00FF0FA1"/>
    <w:rsid w:val="00FF4826"/>
    <w:rsid w:val="00FF5C1B"/>
    <w:rsid w:val="00FF6F4E"/>
    <w:rsid w:val="00FF7A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33F730-4373-43E5-B275-52F66ACD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lang w:val="en-US" w:eastAsia="en-US"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CEF"/>
    <w:pPr>
      <w:spacing w:line="276"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7E294D"/>
    <w:pPr>
      <w:keepNext/>
      <w:keepLines/>
      <w:numPr>
        <w:numId w:val="13"/>
      </w:numPr>
      <w:spacing w:before="400" w:after="40" w:line="240" w:lineRule="auto"/>
      <w:outlineLvl w:val="0"/>
    </w:pPr>
    <w:rPr>
      <w:rFonts w:ascii="Arial" w:eastAsiaTheme="majorEastAsia" w:hAnsi="Arial" w:cstheme="majorBidi"/>
      <w:caps/>
      <w:sz w:val="36"/>
    </w:rPr>
  </w:style>
  <w:style w:type="paragraph" w:styleId="Heading2">
    <w:name w:val="heading 2"/>
    <w:basedOn w:val="Normal"/>
    <w:next w:val="Normal"/>
    <w:link w:val="Heading2Char"/>
    <w:uiPriority w:val="9"/>
    <w:unhideWhenUsed/>
    <w:qFormat/>
    <w:rsid w:val="00132ABC"/>
    <w:pPr>
      <w:keepNext/>
      <w:keepLines/>
      <w:spacing w:before="120" w:after="0" w:line="240" w:lineRule="auto"/>
      <w:outlineLvl w:val="1"/>
    </w:pPr>
    <w:rPr>
      <w:rFonts w:ascii="Arial" w:eastAsiaTheme="majorEastAsia" w:hAnsi="Arial" w:cstheme="majorBidi"/>
      <w:caps/>
      <w:sz w:val="32"/>
    </w:rPr>
  </w:style>
  <w:style w:type="paragraph" w:styleId="Heading3">
    <w:name w:val="heading 3"/>
    <w:basedOn w:val="Normal"/>
    <w:next w:val="Normal"/>
    <w:link w:val="Heading3Char"/>
    <w:uiPriority w:val="9"/>
    <w:unhideWhenUsed/>
    <w:qFormat/>
    <w:rsid w:val="00482727"/>
    <w:pPr>
      <w:keepNext/>
      <w:keepLines/>
      <w:spacing w:before="120" w:after="0" w:line="240" w:lineRule="auto"/>
      <w:outlineLvl w:val="2"/>
    </w:pPr>
    <w:rPr>
      <w:rFonts w:ascii="Arial" w:eastAsiaTheme="majorEastAsia" w:hAnsi="Arial" w:cstheme="majorBidi"/>
      <w:b/>
      <w:smallCaps/>
      <w:sz w:val="28"/>
    </w:rPr>
  </w:style>
  <w:style w:type="paragraph" w:styleId="Heading4">
    <w:name w:val="heading 4"/>
    <w:basedOn w:val="Normal"/>
    <w:next w:val="Normal"/>
    <w:link w:val="Heading4Char"/>
    <w:uiPriority w:val="9"/>
    <w:unhideWhenUsed/>
    <w:qFormat/>
    <w:rsid w:val="00C062D1"/>
    <w:pPr>
      <w:keepNext/>
      <w:keepLines/>
      <w:spacing w:before="120" w:after="0"/>
      <w:outlineLvl w:val="3"/>
    </w:pPr>
    <w:rPr>
      <w:rFonts w:ascii="Arial" w:eastAsiaTheme="majorEastAsia" w:hAnsi="Arial" w:cstheme="majorBidi"/>
      <w:b/>
    </w:rPr>
  </w:style>
  <w:style w:type="paragraph" w:styleId="Heading5">
    <w:name w:val="heading 5"/>
    <w:basedOn w:val="Normal"/>
    <w:next w:val="Normal"/>
    <w:link w:val="Heading5Char"/>
    <w:uiPriority w:val="9"/>
    <w:unhideWhenUsed/>
    <w:qFormat/>
    <w:rsid w:val="00564E73"/>
    <w:pPr>
      <w:keepNext/>
      <w:keepLines/>
      <w:spacing w:before="120" w:after="0"/>
      <w:outlineLvl w:val="4"/>
    </w:pPr>
    <w:rPr>
      <w:rFonts w:ascii="Arial" w:eastAsiaTheme="majorEastAsia" w:hAnsi="Arial" w:cstheme="majorBidi"/>
      <w:i/>
      <w:iCs/>
    </w:rPr>
  </w:style>
  <w:style w:type="paragraph" w:styleId="Heading6">
    <w:name w:val="heading 6"/>
    <w:basedOn w:val="Normal"/>
    <w:next w:val="Normal"/>
    <w:link w:val="Heading6Char"/>
    <w:uiPriority w:val="9"/>
    <w:unhideWhenUsed/>
    <w:rsid w:val="00DB27D2"/>
    <w:pPr>
      <w:keepNext/>
      <w:keepLines/>
      <w:spacing w:before="120" w:after="0"/>
      <w:outlineLvl w:val="5"/>
    </w:pPr>
    <w:rPr>
      <w:rFonts w:asciiTheme="majorHAnsi" w:eastAsiaTheme="majorEastAsia" w:hAnsiTheme="majorHAnsi" w:cstheme="majorBidi"/>
      <w:b/>
      <w:bCs/>
      <w:caps/>
      <w:color w:val="262626" w:themeColor="text1" w:themeTint="D9"/>
      <w:sz w:val="20"/>
    </w:rPr>
  </w:style>
  <w:style w:type="paragraph" w:styleId="Heading7">
    <w:name w:val="heading 7"/>
    <w:basedOn w:val="Normal"/>
    <w:next w:val="Normal"/>
    <w:link w:val="Heading7Char"/>
    <w:uiPriority w:val="9"/>
    <w:unhideWhenUsed/>
    <w:rsid w:val="00DB27D2"/>
    <w:pPr>
      <w:keepNext/>
      <w:keepLines/>
      <w:spacing w:before="120" w:after="0"/>
      <w:outlineLvl w:val="6"/>
    </w:pPr>
    <w:rPr>
      <w:rFonts w:asciiTheme="majorHAnsi" w:eastAsiaTheme="majorEastAsia" w:hAnsiTheme="majorHAnsi" w:cstheme="majorBidi"/>
      <w:b/>
      <w:bCs/>
      <w:i/>
      <w:iCs/>
      <w:caps/>
      <w:color w:val="262626" w:themeColor="text1" w:themeTint="D9"/>
      <w:sz w:val="20"/>
    </w:rPr>
  </w:style>
  <w:style w:type="paragraph" w:styleId="Heading8">
    <w:name w:val="heading 8"/>
    <w:basedOn w:val="Normal"/>
    <w:next w:val="Normal"/>
    <w:link w:val="Heading8Char"/>
    <w:uiPriority w:val="9"/>
    <w:unhideWhenUsed/>
    <w:rsid w:val="00DB27D2"/>
    <w:pPr>
      <w:keepNext/>
      <w:keepLines/>
      <w:spacing w:before="120" w:after="0"/>
      <w:outlineLvl w:val="7"/>
    </w:pPr>
    <w:rPr>
      <w:rFonts w:asciiTheme="majorHAnsi" w:eastAsiaTheme="majorEastAsia" w:hAnsiTheme="majorHAnsi" w:cstheme="majorBidi"/>
      <w:b/>
      <w:bCs/>
      <w:caps/>
      <w:color w:val="7F7F7F" w:themeColor="text1" w:themeTint="80"/>
      <w:sz w:val="20"/>
    </w:rPr>
  </w:style>
  <w:style w:type="paragraph" w:styleId="Heading9">
    <w:name w:val="heading 9"/>
    <w:basedOn w:val="Normal"/>
    <w:next w:val="Normal"/>
    <w:link w:val="Heading9Char"/>
    <w:uiPriority w:val="9"/>
    <w:unhideWhenUsed/>
    <w:rsid w:val="00DB27D2"/>
    <w:pPr>
      <w:keepNext/>
      <w:keepLines/>
      <w:spacing w:before="120" w:after="0"/>
      <w:outlineLvl w:val="8"/>
    </w:pPr>
    <w:rPr>
      <w:rFonts w:asciiTheme="majorHAnsi" w:eastAsiaTheme="majorEastAsia" w:hAnsiTheme="majorHAnsi" w:cstheme="majorBidi"/>
      <w:b/>
      <w:bCs/>
      <w:i/>
      <w:iCs/>
      <w:caps/>
      <w:color w:val="7F7F7F" w:themeColor="text1" w:themeTint="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BB4"/>
    <w:pPr>
      <w:numPr>
        <w:numId w:val="5"/>
      </w:numPr>
      <w:ind w:left="714" w:hanging="357"/>
      <w:contextualSpacing/>
    </w:pPr>
  </w:style>
  <w:style w:type="character" w:styleId="Hyperlink">
    <w:name w:val="Hyperlink"/>
    <w:basedOn w:val="DefaultParagraphFont"/>
    <w:uiPriority w:val="99"/>
    <w:unhideWhenUsed/>
    <w:rsid w:val="00C75EB8"/>
    <w:rPr>
      <w:color w:val="0000FF"/>
      <w:u w:val="single"/>
    </w:rPr>
  </w:style>
  <w:style w:type="character" w:styleId="FollowedHyperlink">
    <w:name w:val="FollowedHyperlink"/>
    <w:basedOn w:val="DefaultParagraphFont"/>
    <w:uiPriority w:val="99"/>
    <w:semiHidden/>
    <w:unhideWhenUsed/>
    <w:rsid w:val="00823516"/>
    <w:rPr>
      <w:color w:val="954F72" w:themeColor="followedHyperlink"/>
      <w:u w:val="single"/>
    </w:rPr>
  </w:style>
  <w:style w:type="character" w:customStyle="1" w:styleId="apple-converted-space">
    <w:name w:val="apple-converted-space"/>
    <w:basedOn w:val="DefaultParagraphFont"/>
    <w:rsid w:val="00ED0002"/>
  </w:style>
  <w:style w:type="character" w:customStyle="1" w:styleId="icon">
    <w:name w:val="icon"/>
    <w:basedOn w:val="DefaultParagraphFont"/>
    <w:rsid w:val="00ED0002"/>
  </w:style>
  <w:style w:type="character" w:customStyle="1" w:styleId="Heading2Char">
    <w:name w:val="Heading 2 Char"/>
    <w:basedOn w:val="DefaultParagraphFont"/>
    <w:link w:val="Heading2"/>
    <w:uiPriority w:val="9"/>
    <w:rsid w:val="00132ABC"/>
    <w:rPr>
      <w:rFonts w:ascii="Arial" w:eastAsiaTheme="majorEastAsia" w:hAnsi="Arial" w:cstheme="majorBidi"/>
      <w:caps/>
      <w:sz w:val="32"/>
      <w:szCs w:val="24"/>
      <w:lang w:val="en-GB"/>
    </w:rPr>
  </w:style>
  <w:style w:type="character" w:styleId="IntenseEmphasis">
    <w:name w:val="Intense Emphasis"/>
    <w:basedOn w:val="DefaultParagraphFont"/>
    <w:uiPriority w:val="21"/>
    <w:qFormat/>
    <w:rsid w:val="00DB27D2"/>
    <w:rPr>
      <w:b/>
      <w:bCs/>
      <w:i/>
      <w:iCs/>
    </w:rPr>
  </w:style>
  <w:style w:type="paragraph" w:styleId="FootnoteText">
    <w:name w:val="footnote text"/>
    <w:basedOn w:val="Normal"/>
    <w:link w:val="FootnoteTextChar"/>
    <w:uiPriority w:val="99"/>
    <w:semiHidden/>
    <w:unhideWhenUsed/>
    <w:rsid w:val="007B6837"/>
    <w:pPr>
      <w:spacing w:after="0" w:line="240" w:lineRule="auto"/>
    </w:pPr>
    <w:rPr>
      <w:sz w:val="20"/>
    </w:rPr>
  </w:style>
  <w:style w:type="character" w:customStyle="1" w:styleId="FootnoteTextChar">
    <w:name w:val="Footnote Text Char"/>
    <w:basedOn w:val="DefaultParagraphFont"/>
    <w:link w:val="FootnoteText"/>
    <w:uiPriority w:val="99"/>
    <w:semiHidden/>
    <w:rsid w:val="007B6837"/>
    <w:rPr>
      <w:sz w:val="20"/>
      <w:szCs w:val="20"/>
    </w:rPr>
  </w:style>
  <w:style w:type="character" w:styleId="FootnoteReference">
    <w:name w:val="footnote reference"/>
    <w:basedOn w:val="DefaultParagraphFont"/>
    <w:uiPriority w:val="99"/>
    <w:semiHidden/>
    <w:unhideWhenUsed/>
    <w:rsid w:val="007B6837"/>
    <w:rPr>
      <w:vertAlign w:val="superscript"/>
    </w:rPr>
  </w:style>
  <w:style w:type="paragraph" w:styleId="BalloonText">
    <w:name w:val="Balloon Text"/>
    <w:basedOn w:val="Normal"/>
    <w:link w:val="BalloonTextChar"/>
    <w:uiPriority w:val="99"/>
    <w:semiHidden/>
    <w:unhideWhenUsed/>
    <w:rsid w:val="00364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6C9"/>
    <w:rPr>
      <w:rFonts w:ascii="Tahoma" w:hAnsi="Tahoma" w:cs="Tahoma"/>
      <w:sz w:val="16"/>
      <w:szCs w:val="16"/>
    </w:rPr>
  </w:style>
  <w:style w:type="paragraph" w:styleId="EndnoteText">
    <w:name w:val="endnote text"/>
    <w:basedOn w:val="Normal"/>
    <w:link w:val="EndnoteTextChar"/>
    <w:uiPriority w:val="99"/>
    <w:unhideWhenUsed/>
    <w:rsid w:val="00546A6D"/>
    <w:pPr>
      <w:spacing w:after="0" w:line="240" w:lineRule="auto"/>
    </w:pPr>
    <w:rPr>
      <w:sz w:val="20"/>
    </w:rPr>
  </w:style>
  <w:style w:type="character" w:customStyle="1" w:styleId="EndnoteTextChar">
    <w:name w:val="Endnote Text Char"/>
    <w:basedOn w:val="DefaultParagraphFont"/>
    <w:link w:val="EndnoteText"/>
    <w:uiPriority w:val="99"/>
    <w:rsid w:val="00546A6D"/>
    <w:rPr>
      <w:sz w:val="20"/>
      <w:szCs w:val="20"/>
    </w:rPr>
  </w:style>
  <w:style w:type="character" w:styleId="EndnoteReference">
    <w:name w:val="endnote reference"/>
    <w:basedOn w:val="DefaultParagraphFont"/>
    <w:uiPriority w:val="99"/>
    <w:semiHidden/>
    <w:unhideWhenUsed/>
    <w:rsid w:val="00546A6D"/>
    <w:rPr>
      <w:vertAlign w:val="superscript"/>
    </w:rPr>
  </w:style>
  <w:style w:type="paragraph" w:styleId="NoSpacing">
    <w:name w:val="No Spacing"/>
    <w:link w:val="NoSpacingChar"/>
    <w:autoRedefine/>
    <w:uiPriority w:val="1"/>
    <w:qFormat/>
    <w:rsid w:val="00816C57"/>
    <w:pPr>
      <w:spacing w:after="0" w:line="240" w:lineRule="auto"/>
    </w:pPr>
    <w:rPr>
      <w:rFonts w:ascii="Times New Roman" w:hAnsi="Times New Roman"/>
      <w:sz w:val="24"/>
    </w:rPr>
  </w:style>
  <w:style w:type="paragraph" w:styleId="Header">
    <w:name w:val="header"/>
    <w:basedOn w:val="Normal"/>
    <w:link w:val="HeaderChar"/>
    <w:uiPriority w:val="99"/>
    <w:unhideWhenUsed/>
    <w:rsid w:val="009651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510E"/>
  </w:style>
  <w:style w:type="paragraph" w:styleId="Footer">
    <w:name w:val="footer"/>
    <w:basedOn w:val="Normal"/>
    <w:link w:val="FooterChar"/>
    <w:uiPriority w:val="99"/>
    <w:unhideWhenUsed/>
    <w:rsid w:val="009651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510E"/>
  </w:style>
  <w:style w:type="paragraph" w:styleId="Title">
    <w:name w:val="Title"/>
    <w:basedOn w:val="Normal"/>
    <w:next w:val="Normal"/>
    <w:link w:val="TitleChar"/>
    <w:uiPriority w:val="10"/>
    <w:qFormat/>
    <w:rsid w:val="00DB27D2"/>
    <w:pPr>
      <w:spacing w:after="0" w:line="216" w:lineRule="auto"/>
      <w:contextualSpacing/>
    </w:pPr>
    <w:rPr>
      <w:rFonts w:asciiTheme="majorHAnsi" w:eastAsiaTheme="majorEastAsia" w:hAnsiTheme="majorHAnsi" w:cstheme="majorBidi"/>
      <w:caps/>
      <w:color w:val="404040" w:themeColor="text1" w:themeTint="BF"/>
      <w:spacing w:val="-10"/>
      <w:sz w:val="72"/>
    </w:rPr>
  </w:style>
  <w:style w:type="character" w:customStyle="1" w:styleId="TitleChar">
    <w:name w:val="Title Char"/>
    <w:basedOn w:val="DefaultParagraphFont"/>
    <w:link w:val="Title"/>
    <w:uiPriority w:val="10"/>
    <w:rsid w:val="00DB27D2"/>
    <w:rPr>
      <w:rFonts w:asciiTheme="majorHAnsi" w:eastAsiaTheme="majorEastAsia" w:hAnsiTheme="majorHAnsi" w:cstheme="majorBidi"/>
      <w:caps/>
      <w:color w:val="404040" w:themeColor="text1" w:themeTint="BF"/>
      <w:spacing w:val="-10"/>
      <w:sz w:val="72"/>
    </w:rPr>
  </w:style>
  <w:style w:type="character" w:styleId="SubtleReference">
    <w:name w:val="Subtle Reference"/>
    <w:basedOn w:val="DefaultParagraphFont"/>
    <w:uiPriority w:val="31"/>
    <w:qFormat/>
    <w:rsid w:val="00DB27D2"/>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7E294D"/>
    <w:rPr>
      <w:rFonts w:ascii="Arial" w:eastAsiaTheme="majorEastAsia" w:hAnsi="Arial" w:cstheme="majorBidi"/>
      <w:caps/>
      <w:sz w:val="36"/>
      <w:szCs w:val="24"/>
      <w:lang w:val="en-GB"/>
    </w:rPr>
  </w:style>
  <w:style w:type="character" w:customStyle="1" w:styleId="Heading3Char">
    <w:name w:val="Heading 3 Char"/>
    <w:basedOn w:val="DefaultParagraphFont"/>
    <w:link w:val="Heading3"/>
    <w:uiPriority w:val="9"/>
    <w:rsid w:val="00482727"/>
    <w:rPr>
      <w:rFonts w:ascii="Arial" w:eastAsiaTheme="majorEastAsia" w:hAnsi="Arial" w:cstheme="majorBidi"/>
      <w:b/>
      <w:smallCaps/>
      <w:sz w:val="28"/>
      <w:szCs w:val="24"/>
      <w:lang w:val="en-GB"/>
    </w:rPr>
  </w:style>
  <w:style w:type="character" w:customStyle="1" w:styleId="Heading4Char">
    <w:name w:val="Heading 4 Char"/>
    <w:basedOn w:val="DefaultParagraphFont"/>
    <w:link w:val="Heading4"/>
    <w:uiPriority w:val="9"/>
    <w:rsid w:val="00C062D1"/>
    <w:rPr>
      <w:rFonts w:ascii="Arial" w:eastAsiaTheme="majorEastAsia" w:hAnsi="Arial" w:cstheme="majorBidi"/>
      <w:b/>
      <w:sz w:val="24"/>
      <w:szCs w:val="24"/>
      <w:lang w:val="en-GB"/>
    </w:rPr>
  </w:style>
  <w:style w:type="character" w:customStyle="1" w:styleId="Heading5Char">
    <w:name w:val="Heading 5 Char"/>
    <w:basedOn w:val="DefaultParagraphFont"/>
    <w:link w:val="Heading5"/>
    <w:uiPriority w:val="9"/>
    <w:rsid w:val="00564E73"/>
    <w:rPr>
      <w:rFonts w:ascii="Arial" w:eastAsiaTheme="majorEastAsia" w:hAnsi="Arial" w:cstheme="majorBidi"/>
      <w:i/>
      <w:iCs/>
      <w:sz w:val="24"/>
      <w:szCs w:val="24"/>
      <w:lang w:val="en-GB"/>
    </w:rPr>
  </w:style>
  <w:style w:type="paragraph" w:styleId="IntenseQuote">
    <w:name w:val="Intense Quote"/>
    <w:basedOn w:val="Normal"/>
    <w:next w:val="Normal"/>
    <w:link w:val="IntenseQuoteChar"/>
    <w:uiPriority w:val="30"/>
    <w:qFormat/>
    <w:rsid w:val="00DB27D2"/>
    <w:pPr>
      <w:spacing w:before="280" w:after="280" w:line="240" w:lineRule="auto"/>
      <w:ind w:left="1080" w:right="1080"/>
      <w:jc w:val="center"/>
    </w:pPr>
    <w:rPr>
      <w:color w:val="404040" w:themeColor="text1" w:themeTint="BF"/>
      <w:sz w:val="32"/>
    </w:rPr>
  </w:style>
  <w:style w:type="character" w:customStyle="1" w:styleId="IntenseQuoteChar">
    <w:name w:val="Intense Quote Char"/>
    <w:basedOn w:val="DefaultParagraphFont"/>
    <w:link w:val="IntenseQuote"/>
    <w:uiPriority w:val="30"/>
    <w:rsid w:val="00DB27D2"/>
    <w:rPr>
      <w:color w:val="404040" w:themeColor="text1" w:themeTint="BF"/>
      <w:sz w:val="32"/>
    </w:rPr>
  </w:style>
  <w:style w:type="paragraph" w:styleId="Quote">
    <w:name w:val="Quote"/>
    <w:basedOn w:val="Normal"/>
    <w:next w:val="Normal"/>
    <w:link w:val="QuoteChar"/>
    <w:uiPriority w:val="29"/>
    <w:qFormat/>
    <w:rsid w:val="00DB27D2"/>
    <w:pPr>
      <w:spacing w:before="160" w:line="240" w:lineRule="auto"/>
      <w:ind w:left="720" w:right="720"/>
    </w:pPr>
    <w:rPr>
      <w:rFonts w:asciiTheme="majorHAnsi" w:eastAsiaTheme="majorEastAsia" w:hAnsiTheme="majorHAnsi" w:cstheme="majorBidi"/>
      <w:sz w:val="25"/>
    </w:rPr>
  </w:style>
  <w:style w:type="character" w:customStyle="1" w:styleId="QuoteChar">
    <w:name w:val="Quote Char"/>
    <w:basedOn w:val="DefaultParagraphFont"/>
    <w:link w:val="Quote"/>
    <w:uiPriority w:val="29"/>
    <w:rsid w:val="00DB27D2"/>
    <w:rPr>
      <w:rFonts w:asciiTheme="majorHAnsi" w:eastAsiaTheme="majorEastAsia" w:hAnsiTheme="majorHAnsi" w:cstheme="majorBidi"/>
      <w:sz w:val="25"/>
    </w:rPr>
  </w:style>
  <w:style w:type="character" w:customStyle="1" w:styleId="Heading6Char">
    <w:name w:val="Heading 6 Char"/>
    <w:basedOn w:val="DefaultParagraphFont"/>
    <w:link w:val="Heading6"/>
    <w:uiPriority w:val="9"/>
    <w:rsid w:val="00DB27D2"/>
    <w:rPr>
      <w:rFonts w:asciiTheme="majorHAnsi" w:eastAsiaTheme="majorEastAsia" w:hAnsiTheme="majorHAnsi" w:cstheme="majorBidi"/>
      <w:b/>
      <w:bCs/>
      <w:caps/>
      <w:color w:val="262626" w:themeColor="text1" w:themeTint="D9"/>
      <w:sz w:val="20"/>
    </w:rPr>
  </w:style>
  <w:style w:type="character" w:customStyle="1" w:styleId="Heading7Char">
    <w:name w:val="Heading 7 Char"/>
    <w:basedOn w:val="DefaultParagraphFont"/>
    <w:link w:val="Heading7"/>
    <w:uiPriority w:val="9"/>
    <w:rsid w:val="00DB27D2"/>
    <w:rPr>
      <w:rFonts w:asciiTheme="majorHAnsi" w:eastAsiaTheme="majorEastAsia" w:hAnsiTheme="majorHAnsi" w:cstheme="majorBidi"/>
      <w:b/>
      <w:bCs/>
      <w:i/>
      <w:iCs/>
      <w:caps/>
      <w:color w:val="262626" w:themeColor="text1" w:themeTint="D9"/>
      <w:sz w:val="20"/>
    </w:rPr>
  </w:style>
  <w:style w:type="character" w:customStyle="1" w:styleId="Heading8Char">
    <w:name w:val="Heading 8 Char"/>
    <w:basedOn w:val="DefaultParagraphFont"/>
    <w:link w:val="Heading8"/>
    <w:uiPriority w:val="9"/>
    <w:rsid w:val="00DB27D2"/>
    <w:rPr>
      <w:rFonts w:asciiTheme="majorHAnsi" w:eastAsiaTheme="majorEastAsia" w:hAnsiTheme="majorHAnsi" w:cstheme="majorBidi"/>
      <w:b/>
      <w:bCs/>
      <w:caps/>
      <w:color w:val="7F7F7F" w:themeColor="text1" w:themeTint="80"/>
      <w:sz w:val="20"/>
    </w:rPr>
  </w:style>
  <w:style w:type="character" w:customStyle="1" w:styleId="Heading9Char">
    <w:name w:val="Heading 9 Char"/>
    <w:basedOn w:val="DefaultParagraphFont"/>
    <w:link w:val="Heading9"/>
    <w:uiPriority w:val="9"/>
    <w:rsid w:val="00DB27D2"/>
    <w:rPr>
      <w:rFonts w:asciiTheme="majorHAnsi" w:eastAsiaTheme="majorEastAsia" w:hAnsiTheme="majorHAnsi" w:cstheme="majorBidi"/>
      <w:b/>
      <w:bCs/>
      <w:i/>
      <w:iCs/>
      <w:caps/>
      <w:color w:val="7F7F7F" w:themeColor="text1" w:themeTint="80"/>
      <w:sz w:val="20"/>
    </w:rPr>
  </w:style>
  <w:style w:type="paragraph" w:styleId="Caption">
    <w:name w:val="caption"/>
    <w:basedOn w:val="Normal"/>
    <w:next w:val="Normal"/>
    <w:uiPriority w:val="35"/>
    <w:unhideWhenUsed/>
    <w:qFormat/>
    <w:rsid w:val="00E412F9"/>
    <w:pPr>
      <w:spacing w:line="240" w:lineRule="auto"/>
      <w:jc w:val="center"/>
    </w:pPr>
    <w:rPr>
      <w:rFonts w:ascii="Arial" w:hAnsi="Arial"/>
      <w:bCs/>
      <w:color w:val="595959" w:themeColor="text1" w:themeTint="A6"/>
    </w:rPr>
  </w:style>
  <w:style w:type="paragraph" w:styleId="Subtitle">
    <w:name w:val="Subtitle"/>
    <w:basedOn w:val="Normal"/>
    <w:next w:val="Normal"/>
    <w:link w:val="SubtitleChar"/>
    <w:uiPriority w:val="11"/>
    <w:qFormat/>
    <w:rsid w:val="00E051E0"/>
    <w:pPr>
      <w:numPr>
        <w:ilvl w:val="1"/>
      </w:numPr>
      <w:ind w:firstLine="709"/>
    </w:pPr>
    <w:rPr>
      <w:rFonts w:ascii="Arial" w:eastAsiaTheme="majorEastAsia" w:hAnsi="Arial" w:cstheme="majorBidi"/>
      <w:smallCaps/>
      <w:color w:val="595959" w:themeColor="text1" w:themeTint="A6"/>
    </w:rPr>
  </w:style>
  <w:style w:type="character" w:customStyle="1" w:styleId="SubtitleChar">
    <w:name w:val="Subtitle Char"/>
    <w:basedOn w:val="DefaultParagraphFont"/>
    <w:link w:val="Subtitle"/>
    <w:uiPriority w:val="11"/>
    <w:rsid w:val="00E051E0"/>
    <w:rPr>
      <w:rFonts w:ascii="Arial" w:eastAsiaTheme="majorEastAsia" w:hAnsi="Arial" w:cstheme="majorBidi"/>
      <w:smallCaps/>
      <w:color w:val="595959" w:themeColor="text1" w:themeTint="A6"/>
      <w:sz w:val="24"/>
    </w:rPr>
  </w:style>
  <w:style w:type="character" w:styleId="Strong">
    <w:name w:val="Strong"/>
    <w:basedOn w:val="DefaultParagraphFont"/>
    <w:uiPriority w:val="22"/>
    <w:qFormat/>
    <w:rsid w:val="00DB27D2"/>
    <w:rPr>
      <w:b/>
      <w:bCs/>
    </w:rPr>
  </w:style>
  <w:style w:type="character" w:styleId="Emphasis">
    <w:name w:val="Emphasis"/>
    <w:basedOn w:val="DefaultParagraphFont"/>
    <w:uiPriority w:val="20"/>
    <w:qFormat/>
    <w:rsid w:val="00DB27D2"/>
    <w:rPr>
      <w:i/>
      <w:iCs/>
    </w:rPr>
  </w:style>
  <w:style w:type="character" w:customStyle="1" w:styleId="NoSpacingChar">
    <w:name w:val="No Spacing Char"/>
    <w:basedOn w:val="DefaultParagraphFont"/>
    <w:link w:val="NoSpacing"/>
    <w:uiPriority w:val="1"/>
    <w:rsid w:val="00816C57"/>
    <w:rPr>
      <w:rFonts w:ascii="Times New Roman" w:hAnsi="Times New Roman"/>
      <w:sz w:val="24"/>
    </w:rPr>
  </w:style>
  <w:style w:type="character" w:styleId="SubtleEmphasis">
    <w:name w:val="Subtle Emphasis"/>
    <w:basedOn w:val="DefaultParagraphFont"/>
    <w:uiPriority w:val="19"/>
    <w:qFormat/>
    <w:rsid w:val="00DB27D2"/>
    <w:rPr>
      <w:i/>
      <w:iCs/>
      <w:color w:val="595959" w:themeColor="text1" w:themeTint="A6"/>
    </w:rPr>
  </w:style>
  <w:style w:type="character" w:styleId="IntenseReference">
    <w:name w:val="Intense Reference"/>
    <w:basedOn w:val="DefaultParagraphFont"/>
    <w:uiPriority w:val="32"/>
    <w:qFormat/>
    <w:rsid w:val="00DB27D2"/>
    <w:rPr>
      <w:b/>
      <w:bCs/>
      <w:caps w:val="0"/>
      <w:smallCaps/>
      <w:color w:val="auto"/>
      <w:spacing w:val="3"/>
      <w:u w:val="single"/>
    </w:rPr>
  </w:style>
  <w:style w:type="character" w:styleId="BookTitle">
    <w:name w:val="Book Title"/>
    <w:basedOn w:val="DefaultParagraphFont"/>
    <w:uiPriority w:val="33"/>
    <w:qFormat/>
    <w:rsid w:val="00DB27D2"/>
    <w:rPr>
      <w:b/>
      <w:bCs/>
      <w:smallCaps/>
      <w:spacing w:val="7"/>
    </w:rPr>
  </w:style>
  <w:style w:type="paragraph" w:styleId="TOCHeading">
    <w:name w:val="TOC Heading"/>
    <w:aliases w:val="Sidebar Heading"/>
    <w:basedOn w:val="Heading1"/>
    <w:next w:val="Normal"/>
    <w:uiPriority w:val="39"/>
    <w:unhideWhenUsed/>
    <w:qFormat/>
    <w:rsid w:val="00DB27D2"/>
    <w:pPr>
      <w:outlineLvl w:val="9"/>
    </w:pPr>
  </w:style>
  <w:style w:type="paragraph" w:styleId="NormalWeb">
    <w:name w:val="Normal (Web)"/>
    <w:basedOn w:val="Normal"/>
    <w:uiPriority w:val="99"/>
    <w:unhideWhenUsed/>
    <w:rsid w:val="002E131E"/>
    <w:pPr>
      <w:spacing w:before="100" w:beforeAutospacing="1" w:after="100" w:afterAutospacing="1" w:line="240" w:lineRule="auto"/>
    </w:pPr>
    <w:rPr>
      <w:rFonts w:eastAsia="Times New Roman"/>
      <w:kern w:val="0"/>
      <w:lang w:val="ro-RO" w:eastAsia="ro-RO"/>
      <w14:ligatures w14:val="none"/>
    </w:rPr>
  </w:style>
  <w:style w:type="table" w:styleId="TableGrid">
    <w:name w:val="Table Grid"/>
    <w:basedOn w:val="TableNormal"/>
    <w:uiPriority w:val="59"/>
    <w:rsid w:val="00186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186BE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29" w:type="dxa"/>
        <w:left w:w="108" w:type="dxa"/>
        <w:bottom w:w="29"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86BE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left w:w="108" w:type="dxa"/>
        <w:bottom w:w="29"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E65C52"/>
    <w:pPr>
      <w:spacing w:after="100"/>
    </w:pPr>
  </w:style>
  <w:style w:type="paragraph" w:styleId="TOC2">
    <w:name w:val="toc 2"/>
    <w:basedOn w:val="Normal"/>
    <w:next w:val="Normal"/>
    <w:autoRedefine/>
    <w:uiPriority w:val="39"/>
    <w:unhideWhenUsed/>
    <w:rsid w:val="00E65C52"/>
    <w:pPr>
      <w:spacing w:after="100"/>
      <w:ind w:left="240"/>
    </w:pPr>
  </w:style>
  <w:style w:type="paragraph" w:styleId="TOC3">
    <w:name w:val="toc 3"/>
    <w:basedOn w:val="Normal"/>
    <w:next w:val="Normal"/>
    <w:autoRedefine/>
    <w:uiPriority w:val="39"/>
    <w:unhideWhenUsed/>
    <w:rsid w:val="00E65C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2752">
      <w:bodyDiv w:val="1"/>
      <w:marLeft w:val="0"/>
      <w:marRight w:val="0"/>
      <w:marTop w:val="0"/>
      <w:marBottom w:val="0"/>
      <w:divBdr>
        <w:top w:val="none" w:sz="0" w:space="0" w:color="auto"/>
        <w:left w:val="none" w:sz="0" w:space="0" w:color="auto"/>
        <w:bottom w:val="none" w:sz="0" w:space="0" w:color="auto"/>
        <w:right w:val="none" w:sz="0" w:space="0" w:color="auto"/>
      </w:divBdr>
    </w:div>
    <w:div w:id="22243940">
      <w:bodyDiv w:val="1"/>
      <w:marLeft w:val="0"/>
      <w:marRight w:val="0"/>
      <w:marTop w:val="0"/>
      <w:marBottom w:val="0"/>
      <w:divBdr>
        <w:top w:val="none" w:sz="0" w:space="0" w:color="auto"/>
        <w:left w:val="none" w:sz="0" w:space="0" w:color="auto"/>
        <w:bottom w:val="none" w:sz="0" w:space="0" w:color="auto"/>
        <w:right w:val="none" w:sz="0" w:space="0" w:color="auto"/>
      </w:divBdr>
    </w:div>
    <w:div w:id="41758586">
      <w:bodyDiv w:val="1"/>
      <w:marLeft w:val="0"/>
      <w:marRight w:val="0"/>
      <w:marTop w:val="0"/>
      <w:marBottom w:val="0"/>
      <w:divBdr>
        <w:top w:val="none" w:sz="0" w:space="0" w:color="auto"/>
        <w:left w:val="none" w:sz="0" w:space="0" w:color="auto"/>
        <w:bottom w:val="none" w:sz="0" w:space="0" w:color="auto"/>
        <w:right w:val="none" w:sz="0" w:space="0" w:color="auto"/>
      </w:divBdr>
      <w:divsChild>
        <w:div w:id="618145601">
          <w:marLeft w:val="0"/>
          <w:marRight w:val="0"/>
          <w:marTop w:val="0"/>
          <w:marBottom w:val="0"/>
          <w:divBdr>
            <w:top w:val="none" w:sz="0" w:space="0" w:color="auto"/>
            <w:left w:val="none" w:sz="0" w:space="0" w:color="auto"/>
            <w:bottom w:val="none" w:sz="0" w:space="0" w:color="auto"/>
            <w:right w:val="none" w:sz="0" w:space="0" w:color="auto"/>
          </w:divBdr>
          <w:divsChild>
            <w:div w:id="1313634540">
              <w:marLeft w:val="0"/>
              <w:marRight w:val="0"/>
              <w:marTop w:val="0"/>
              <w:marBottom w:val="0"/>
              <w:divBdr>
                <w:top w:val="none" w:sz="0" w:space="0" w:color="auto"/>
                <w:left w:val="none" w:sz="0" w:space="0" w:color="auto"/>
                <w:bottom w:val="none" w:sz="0" w:space="0" w:color="auto"/>
                <w:right w:val="none" w:sz="0" w:space="0" w:color="auto"/>
              </w:divBdr>
              <w:divsChild>
                <w:div w:id="235751578">
                  <w:marLeft w:val="0"/>
                  <w:marRight w:val="0"/>
                  <w:marTop w:val="0"/>
                  <w:marBottom w:val="0"/>
                  <w:divBdr>
                    <w:top w:val="none" w:sz="0" w:space="0" w:color="auto"/>
                    <w:left w:val="none" w:sz="0" w:space="0" w:color="auto"/>
                    <w:bottom w:val="none" w:sz="0" w:space="0" w:color="auto"/>
                    <w:right w:val="none" w:sz="0" w:space="0" w:color="auto"/>
                  </w:divBdr>
                  <w:divsChild>
                    <w:div w:id="19079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7676">
      <w:bodyDiv w:val="1"/>
      <w:marLeft w:val="0"/>
      <w:marRight w:val="0"/>
      <w:marTop w:val="0"/>
      <w:marBottom w:val="0"/>
      <w:divBdr>
        <w:top w:val="none" w:sz="0" w:space="0" w:color="auto"/>
        <w:left w:val="none" w:sz="0" w:space="0" w:color="auto"/>
        <w:bottom w:val="none" w:sz="0" w:space="0" w:color="auto"/>
        <w:right w:val="none" w:sz="0" w:space="0" w:color="auto"/>
      </w:divBdr>
    </w:div>
    <w:div w:id="72899164">
      <w:bodyDiv w:val="1"/>
      <w:marLeft w:val="0"/>
      <w:marRight w:val="0"/>
      <w:marTop w:val="0"/>
      <w:marBottom w:val="0"/>
      <w:divBdr>
        <w:top w:val="none" w:sz="0" w:space="0" w:color="auto"/>
        <w:left w:val="none" w:sz="0" w:space="0" w:color="auto"/>
        <w:bottom w:val="none" w:sz="0" w:space="0" w:color="auto"/>
        <w:right w:val="none" w:sz="0" w:space="0" w:color="auto"/>
      </w:divBdr>
    </w:div>
    <w:div w:id="74478149">
      <w:bodyDiv w:val="1"/>
      <w:marLeft w:val="0"/>
      <w:marRight w:val="0"/>
      <w:marTop w:val="0"/>
      <w:marBottom w:val="0"/>
      <w:divBdr>
        <w:top w:val="none" w:sz="0" w:space="0" w:color="auto"/>
        <w:left w:val="none" w:sz="0" w:space="0" w:color="auto"/>
        <w:bottom w:val="none" w:sz="0" w:space="0" w:color="auto"/>
        <w:right w:val="none" w:sz="0" w:space="0" w:color="auto"/>
      </w:divBdr>
      <w:divsChild>
        <w:div w:id="1338919848">
          <w:marLeft w:val="0"/>
          <w:marRight w:val="0"/>
          <w:marTop w:val="0"/>
          <w:marBottom w:val="0"/>
          <w:divBdr>
            <w:top w:val="none" w:sz="0" w:space="0" w:color="auto"/>
            <w:left w:val="none" w:sz="0" w:space="0" w:color="auto"/>
            <w:bottom w:val="none" w:sz="0" w:space="0" w:color="auto"/>
            <w:right w:val="none" w:sz="0" w:space="0" w:color="auto"/>
          </w:divBdr>
          <w:divsChild>
            <w:div w:id="953098628">
              <w:marLeft w:val="0"/>
              <w:marRight w:val="0"/>
              <w:marTop w:val="0"/>
              <w:marBottom w:val="0"/>
              <w:divBdr>
                <w:top w:val="none" w:sz="0" w:space="0" w:color="auto"/>
                <w:left w:val="none" w:sz="0" w:space="0" w:color="auto"/>
                <w:bottom w:val="none" w:sz="0" w:space="0" w:color="auto"/>
                <w:right w:val="none" w:sz="0" w:space="0" w:color="auto"/>
              </w:divBdr>
              <w:divsChild>
                <w:div w:id="1139106401">
                  <w:marLeft w:val="0"/>
                  <w:marRight w:val="0"/>
                  <w:marTop w:val="0"/>
                  <w:marBottom w:val="0"/>
                  <w:divBdr>
                    <w:top w:val="none" w:sz="0" w:space="0" w:color="auto"/>
                    <w:left w:val="none" w:sz="0" w:space="0" w:color="auto"/>
                    <w:bottom w:val="none" w:sz="0" w:space="0" w:color="auto"/>
                    <w:right w:val="none" w:sz="0" w:space="0" w:color="auto"/>
                  </w:divBdr>
                  <w:divsChild>
                    <w:div w:id="17030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6554">
      <w:bodyDiv w:val="1"/>
      <w:marLeft w:val="0"/>
      <w:marRight w:val="0"/>
      <w:marTop w:val="0"/>
      <w:marBottom w:val="0"/>
      <w:divBdr>
        <w:top w:val="none" w:sz="0" w:space="0" w:color="auto"/>
        <w:left w:val="none" w:sz="0" w:space="0" w:color="auto"/>
        <w:bottom w:val="none" w:sz="0" w:space="0" w:color="auto"/>
        <w:right w:val="none" w:sz="0" w:space="0" w:color="auto"/>
      </w:divBdr>
    </w:div>
    <w:div w:id="150681082">
      <w:bodyDiv w:val="1"/>
      <w:marLeft w:val="0"/>
      <w:marRight w:val="0"/>
      <w:marTop w:val="0"/>
      <w:marBottom w:val="0"/>
      <w:divBdr>
        <w:top w:val="none" w:sz="0" w:space="0" w:color="auto"/>
        <w:left w:val="none" w:sz="0" w:space="0" w:color="auto"/>
        <w:bottom w:val="none" w:sz="0" w:space="0" w:color="auto"/>
        <w:right w:val="none" w:sz="0" w:space="0" w:color="auto"/>
      </w:divBdr>
    </w:div>
    <w:div w:id="153911027">
      <w:bodyDiv w:val="1"/>
      <w:marLeft w:val="0"/>
      <w:marRight w:val="0"/>
      <w:marTop w:val="0"/>
      <w:marBottom w:val="0"/>
      <w:divBdr>
        <w:top w:val="none" w:sz="0" w:space="0" w:color="auto"/>
        <w:left w:val="none" w:sz="0" w:space="0" w:color="auto"/>
        <w:bottom w:val="none" w:sz="0" w:space="0" w:color="auto"/>
        <w:right w:val="none" w:sz="0" w:space="0" w:color="auto"/>
      </w:divBdr>
    </w:div>
    <w:div w:id="163060171">
      <w:bodyDiv w:val="1"/>
      <w:marLeft w:val="0"/>
      <w:marRight w:val="0"/>
      <w:marTop w:val="0"/>
      <w:marBottom w:val="0"/>
      <w:divBdr>
        <w:top w:val="none" w:sz="0" w:space="0" w:color="auto"/>
        <w:left w:val="none" w:sz="0" w:space="0" w:color="auto"/>
        <w:bottom w:val="none" w:sz="0" w:space="0" w:color="auto"/>
        <w:right w:val="none" w:sz="0" w:space="0" w:color="auto"/>
      </w:divBdr>
    </w:div>
    <w:div w:id="165176430">
      <w:bodyDiv w:val="1"/>
      <w:marLeft w:val="0"/>
      <w:marRight w:val="0"/>
      <w:marTop w:val="0"/>
      <w:marBottom w:val="0"/>
      <w:divBdr>
        <w:top w:val="none" w:sz="0" w:space="0" w:color="auto"/>
        <w:left w:val="none" w:sz="0" w:space="0" w:color="auto"/>
        <w:bottom w:val="none" w:sz="0" w:space="0" w:color="auto"/>
        <w:right w:val="none" w:sz="0" w:space="0" w:color="auto"/>
      </w:divBdr>
    </w:div>
    <w:div w:id="168375250">
      <w:bodyDiv w:val="1"/>
      <w:marLeft w:val="0"/>
      <w:marRight w:val="0"/>
      <w:marTop w:val="0"/>
      <w:marBottom w:val="0"/>
      <w:divBdr>
        <w:top w:val="none" w:sz="0" w:space="0" w:color="auto"/>
        <w:left w:val="none" w:sz="0" w:space="0" w:color="auto"/>
        <w:bottom w:val="none" w:sz="0" w:space="0" w:color="auto"/>
        <w:right w:val="none" w:sz="0" w:space="0" w:color="auto"/>
      </w:divBdr>
      <w:divsChild>
        <w:div w:id="1410732250">
          <w:marLeft w:val="547"/>
          <w:marRight w:val="0"/>
          <w:marTop w:val="0"/>
          <w:marBottom w:val="0"/>
          <w:divBdr>
            <w:top w:val="none" w:sz="0" w:space="0" w:color="auto"/>
            <w:left w:val="none" w:sz="0" w:space="0" w:color="auto"/>
            <w:bottom w:val="none" w:sz="0" w:space="0" w:color="auto"/>
            <w:right w:val="none" w:sz="0" w:space="0" w:color="auto"/>
          </w:divBdr>
        </w:div>
      </w:divsChild>
    </w:div>
    <w:div w:id="170217286">
      <w:bodyDiv w:val="1"/>
      <w:marLeft w:val="0"/>
      <w:marRight w:val="0"/>
      <w:marTop w:val="0"/>
      <w:marBottom w:val="0"/>
      <w:divBdr>
        <w:top w:val="none" w:sz="0" w:space="0" w:color="auto"/>
        <w:left w:val="none" w:sz="0" w:space="0" w:color="auto"/>
        <w:bottom w:val="none" w:sz="0" w:space="0" w:color="auto"/>
        <w:right w:val="none" w:sz="0" w:space="0" w:color="auto"/>
      </w:divBdr>
    </w:div>
    <w:div w:id="174660702">
      <w:bodyDiv w:val="1"/>
      <w:marLeft w:val="0"/>
      <w:marRight w:val="0"/>
      <w:marTop w:val="0"/>
      <w:marBottom w:val="0"/>
      <w:divBdr>
        <w:top w:val="none" w:sz="0" w:space="0" w:color="auto"/>
        <w:left w:val="none" w:sz="0" w:space="0" w:color="auto"/>
        <w:bottom w:val="none" w:sz="0" w:space="0" w:color="auto"/>
        <w:right w:val="none" w:sz="0" w:space="0" w:color="auto"/>
      </w:divBdr>
    </w:div>
    <w:div w:id="181356746">
      <w:bodyDiv w:val="1"/>
      <w:marLeft w:val="0"/>
      <w:marRight w:val="0"/>
      <w:marTop w:val="0"/>
      <w:marBottom w:val="0"/>
      <w:divBdr>
        <w:top w:val="none" w:sz="0" w:space="0" w:color="auto"/>
        <w:left w:val="none" w:sz="0" w:space="0" w:color="auto"/>
        <w:bottom w:val="none" w:sz="0" w:space="0" w:color="auto"/>
        <w:right w:val="none" w:sz="0" w:space="0" w:color="auto"/>
      </w:divBdr>
    </w:div>
    <w:div w:id="202522246">
      <w:bodyDiv w:val="1"/>
      <w:marLeft w:val="0"/>
      <w:marRight w:val="0"/>
      <w:marTop w:val="0"/>
      <w:marBottom w:val="0"/>
      <w:divBdr>
        <w:top w:val="none" w:sz="0" w:space="0" w:color="auto"/>
        <w:left w:val="none" w:sz="0" w:space="0" w:color="auto"/>
        <w:bottom w:val="none" w:sz="0" w:space="0" w:color="auto"/>
        <w:right w:val="none" w:sz="0" w:space="0" w:color="auto"/>
      </w:divBdr>
    </w:div>
    <w:div w:id="207643174">
      <w:bodyDiv w:val="1"/>
      <w:marLeft w:val="0"/>
      <w:marRight w:val="0"/>
      <w:marTop w:val="0"/>
      <w:marBottom w:val="0"/>
      <w:divBdr>
        <w:top w:val="none" w:sz="0" w:space="0" w:color="auto"/>
        <w:left w:val="none" w:sz="0" w:space="0" w:color="auto"/>
        <w:bottom w:val="none" w:sz="0" w:space="0" w:color="auto"/>
        <w:right w:val="none" w:sz="0" w:space="0" w:color="auto"/>
      </w:divBdr>
    </w:div>
    <w:div w:id="209534583">
      <w:bodyDiv w:val="1"/>
      <w:marLeft w:val="0"/>
      <w:marRight w:val="0"/>
      <w:marTop w:val="0"/>
      <w:marBottom w:val="0"/>
      <w:divBdr>
        <w:top w:val="none" w:sz="0" w:space="0" w:color="auto"/>
        <w:left w:val="none" w:sz="0" w:space="0" w:color="auto"/>
        <w:bottom w:val="none" w:sz="0" w:space="0" w:color="auto"/>
        <w:right w:val="none" w:sz="0" w:space="0" w:color="auto"/>
      </w:divBdr>
    </w:div>
    <w:div w:id="235432381">
      <w:bodyDiv w:val="1"/>
      <w:marLeft w:val="0"/>
      <w:marRight w:val="0"/>
      <w:marTop w:val="0"/>
      <w:marBottom w:val="0"/>
      <w:divBdr>
        <w:top w:val="none" w:sz="0" w:space="0" w:color="auto"/>
        <w:left w:val="none" w:sz="0" w:space="0" w:color="auto"/>
        <w:bottom w:val="none" w:sz="0" w:space="0" w:color="auto"/>
        <w:right w:val="none" w:sz="0" w:space="0" w:color="auto"/>
      </w:divBdr>
      <w:divsChild>
        <w:div w:id="1206332225">
          <w:marLeft w:val="0"/>
          <w:marRight w:val="0"/>
          <w:marTop w:val="0"/>
          <w:marBottom w:val="0"/>
          <w:divBdr>
            <w:top w:val="none" w:sz="0" w:space="0" w:color="auto"/>
            <w:left w:val="none" w:sz="0" w:space="0" w:color="auto"/>
            <w:bottom w:val="none" w:sz="0" w:space="0" w:color="auto"/>
            <w:right w:val="none" w:sz="0" w:space="19" w:color="auto"/>
          </w:divBdr>
        </w:div>
        <w:div w:id="1082483002">
          <w:marLeft w:val="0"/>
          <w:marRight w:val="0"/>
          <w:marTop w:val="0"/>
          <w:marBottom w:val="0"/>
          <w:divBdr>
            <w:top w:val="none" w:sz="0" w:space="0" w:color="auto"/>
            <w:left w:val="none" w:sz="0" w:space="0" w:color="auto"/>
            <w:bottom w:val="none" w:sz="0" w:space="11" w:color="auto"/>
            <w:right w:val="none" w:sz="0" w:space="0" w:color="auto"/>
          </w:divBdr>
          <w:divsChild>
            <w:div w:id="1738549539">
              <w:marLeft w:val="0"/>
              <w:marRight w:val="0"/>
              <w:marTop w:val="0"/>
              <w:marBottom w:val="0"/>
              <w:divBdr>
                <w:top w:val="none" w:sz="0" w:space="6" w:color="auto"/>
                <w:left w:val="none" w:sz="0" w:space="0" w:color="auto"/>
                <w:bottom w:val="none" w:sz="0" w:space="0" w:color="auto"/>
                <w:right w:val="none" w:sz="0" w:space="0" w:color="auto"/>
              </w:divBdr>
            </w:div>
          </w:divsChild>
        </w:div>
        <w:div w:id="20399803">
          <w:marLeft w:val="0"/>
          <w:marRight w:val="0"/>
          <w:marTop w:val="0"/>
          <w:marBottom w:val="0"/>
          <w:divBdr>
            <w:top w:val="none" w:sz="0" w:space="0" w:color="auto"/>
            <w:left w:val="none" w:sz="0" w:space="0" w:color="auto"/>
            <w:bottom w:val="none" w:sz="0" w:space="0" w:color="auto"/>
            <w:right w:val="none" w:sz="0" w:space="19" w:color="auto"/>
          </w:divBdr>
          <w:divsChild>
            <w:div w:id="5182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636">
      <w:bodyDiv w:val="1"/>
      <w:marLeft w:val="0"/>
      <w:marRight w:val="0"/>
      <w:marTop w:val="0"/>
      <w:marBottom w:val="0"/>
      <w:divBdr>
        <w:top w:val="none" w:sz="0" w:space="0" w:color="auto"/>
        <w:left w:val="none" w:sz="0" w:space="0" w:color="auto"/>
        <w:bottom w:val="none" w:sz="0" w:space="0" w:color="auto"/>
        <w:right w:val="none" w:sz="0" w:space="0" w:color="auto"/>
      </w:divBdr>
    </w:div>
    <w:div w:id="273950666">
      <w:bodyDiv w:val="1"/>
      <w:marLeft w:val="0"/>
      <w:marRight w:val="0"/>
      <w:marTop w:val="0"/>
      <w:marBottom w:val="0"/>
      <w:divBdr>
        <w:top w:val="none" w:sz="0" w:space="0" w:color="auto"/>
        <w:left w:val="none" w:sz="0" w:space="0" w:color="auto"/>
        <w:bottom w:val="none" w:sz="0" w:space="0" w:color="auto"/>
        <w:right w:val="none" w:sz="0" w:space="0" w:color="auto"/>
      </w:divBdr>
    </w:div>
    <w:div w:id="291788802">
      <w:bodyDiv w:val="1"/>
      <w:marLeft w:val="0"/>
      <w:marRight w:val="0"/>
      <w:marTop w:val="0"/>
      <w:marBottom w:val="0"/>
      <w:divBdr>
        <w:top w:val="none" w:sz="0" w:space="0" w:color="auto"/>
        <w:left w:val="none" w:sz="0" w:space="0" w:color="auto"/>
        <w:bottom w:val="none" w:sz="0" w:space="0" w:color="auto"/>
        <w:right w:val="none" w:sz="0" w:space="0" w:color="auto"/>
      </w:divBdr>
    </w:div>
    <w:div w:id="293103731">
      <w:bodyDiv w:val="1"/>
      <w:marLeft w:val="0"/>
      <w:marRight w:val="0"/>
      <w:marTop w:val="0"/>
      <w:marBottom w:val="0"/>
      <w:divBdr>
        <w:top w:val="none" w:sz="0" w:space="0" w:color="auto"/>
        <w:left w:val="none" w:sz="0" w:space="0" w:color="auto"/>
        <w:bottom w:val="none" w:sz="0" w:space="0" w:color="auto"/>
        <w:right w:val="none" w:sz="0" w:space="0" w:color="auto"/>
      </w:divBdr>
    </w:div>
    <w:div w:id="295985931">
      <w:bodyDiv w:val="1"/>
      <w:marLeft w:val="0"/>
      <w:marRight w:val="0"/>
      <w:marTop w:val="0"/>
      <w:marBottom w:val="0"/>
      <w:divBdr>
        <w:top w:val="none" w:sz="0" w:space="0" w:color="auto"/>
        <w:left w:val="none" w:sz="0" w:space="0" w:color="auto"/>
        <w:bottom w:val="none" w:sz="0" w:space="0" w:color="auto"/>
        <w:right w:val="none" w:sz="0" w:space="0" w:color="auto"/>
      </w:divBdr>
    </w:div>
    <w:div w:id="311296519">
      <w:bodyDiv w:val="1"/>
      <w:marLeft w:val="0"/>
      <w:marRight w:val="0"/>
      <w:marTop w:val="0"/>
      <w:marBottom w:val="0"/>
      <w:divBdr>
        <w:top w:val="none" w:sz="0" w:space="0" w:color="auto"/>
        <w:left w:val="none" w:sz="0" w:space="0" w:color="auto"/>
        <w:bottom w:val="none" w:sz="0" w:space="0" w:color="auto"/>
        <w:right w:val="none" w:sz="0" w:space="0" w:color="auto"/>
      </w:divBdr>
    </w:div>
    <w:div w:id="343829243">
      <w:bodyDiv w:val="1"/>
      <w:marLeft w:val="0"/>
      <w:marRight w:val="0"/>
      <w:marTop w:val="0"/>
      <w:marBottom w:val="0"/>
      <w:divBdr>
        <w:top w:val="none" w:sz="0" w:space="0" w:color="auto"/>
        <w:left w:val="none" w:sz="0" w:space="0" w:color="auto"/>
        <w:bottom w:val="none" w:sz="0" w:space="0" w:color="auto"/>
        <w:right w:val="none" w:sz="0" w:space="0" w:color="auto"/>
      </w:divBdr>
    </w:div>
    <w:div w:id="357580707">
      <w:bodyDiv w:val="1"/>
      <w:marLeft w:val="0"/>
      <w:marRight w:val="0"/>
      <w:marTop w:val="0"/>
      <w:marBottom w:val="0"/>
      <w:divBdr>
        <w:top w:val="none" w:sz="0" w:space="0" w:color="auto"/>
        <w:left w:val="none" w:sz="0" w:space="0" w:color="auto"/>
        <w:bottom w:val="none" w:sz="0" w:space="0" w:color="auto"/>
        <w:right w:val="none" w:sz="0" w:space="0" w:color="auto"/>
      </w:divBdr>
    </w:div>
    <w:div w:id="368915953">
      <w:bodyDiv w:val="1"/>
      <w:marLeft w:val="0"/>
      <w:marRight w:val="0"/>
      <w:marTop w:val="0"/>
      <w:marBottom w:val="0"/>
      <w:divBdr>
        <w:top w:val="none" w:sz="0" w:space="0" w:color="auto"/>
        <w:left w:val="none" w:sz="0" w:space="0" w:color="auto"/>
        <w:bottom w:val="none" w:sz="0" w:space="0" w:color="auto"/>
        <w:right w:val="none" w:sz="0" w:space="0" w:color="auto"/>
      </w:divBdr>
    </w:div>
    <w:div w:id="374620952">
      <w:bodyDiv w:val="1"/>
      <w:marLeft w:val="0"/>
      <w:marRight w:val="0"/>
      <w:marTop w:val="0"/>
      <w:marBottom w:val="0"/>
      <w:divBdr>
        <w:top w:val="none" w:sz="0" w:space="0" w:color="auto"/>
        <w:left w:val="none" w:sz="0" w:space="0" w:color="auto"/>
        <w:bottom w:val="none" w:sz="0" w:space="0" w:color="auto"/>
        <w:right w:val="none" w:sz="0" w:space="0" w:color="auto"/>
      </w:divBdr>
    </w:div>
    <w:div w:id="400833871">
      <w:bodyDiv w:val="1"/>
      <w:marLeft w:val="0"/>
      <w:marRight w:val="0"/>
      <w:marTop w:val="0"/>
      <w:marBottom w:val="0"/>
      <w:divBdr>
        <w:top w:val="none" w:sz="0" w:space="0" w:color="auto"/>
        <w:left w:val="none" w:sz="0" w:space="0" w:color="auto"/>
        <w:bottom w:val="none" w:sz="0" w:space="0" w:color="auto"/>
        <w:right w:val="none" w:sz="0" w:space="0" w:color="auto"/>
      </w:divBdr>
    </w:div>
    <w:div w:id="409082085">
      <w:bodyDiv w:val="1"/>
      <w:marLeft w:val="0"/>
      <w:marRight w:val="0"/>
      <w:marTop w:val="0"/>
      <w:marBottom w:val="0"/>
      <w:divBdr>
        <w:top w:val="none" w:sz="0" w:space="0" w:color="auto"/>
        <w:left w:val="none" w:sz="0" w:space="0" w:color="auto"/>
        <w:bottom w:val="none" w:sz="0" w:space="0" w:color="auto"/>
        <w:right w:val="none" w:sz="0" w:space="0" w:color="auto"/>
      </w:divBdr>
    </w:div>
    <w:div w:id="412777037">
      <w:bodyDiv w:val="1"/>
      <w:marLeft w:val="0"/>
      <w:marRight w:val="0"/>
      <w:marTop w:val="0"/>
      <w:marBottom w:val="0"/>
      <w:divBdr>
        <w:top w:val="none" w:sz="0" w:space="0" w:color="auto"/>
        <w:left w:val="none" w:sz="0" w:space="0" w:color="auto"/>
        <w:bottom w:val="none" w:sz="0" w:space="0" w:color="auto"/>
        <w:right w:val="none" w:sz="0" w:space="0" w:color="auto"/>
      </w:divBdr>
    </w:div>
    <w:div w:id="453406184">
      <w:bodyDiv w:val="1"/>
      <w:marLeft w:val="0"/>
      <w:marRight w:val="0"/>
      <w:marTop w:val="0"/>
      <w:marBottom w:val="0"/>
      <w:divBdr>
        <w:top w:val="none" w:sz="0" w:space="0" w:color="auto"/>
        <w:left w:val="none" w:sz="0" w:space="0" w:color="auto"/>
        <w:bottom w:val="none" w:sz="0" w:space="0" w:color="auto"/>
        <w:right w:val="none" w:sz="0" w:space="0" w:color="auto"/>
      </w:divBdr>
    </w:div>
    <w:div w:id="459494794">
      <w:bodyDiv w:val="1"/>
      <w:marLeft w:val="0"/>
      <w:marRight w:val="0"/>
      <w:marTop w:val="0"/>
      <w:marBottom w:val="0"/>
      <w:divBdr>
        <w:top w:val="none" w:sz="0" w:space="0" w:color="auto"/>
        <w:left w:val="none" w:sz="0" w:space="0" w:color="auto"/>
        <w:bottom w:val="none" w:sz="0" w:space="0" w:color="auto"/>
        <w:right w:val="none" w:sz="0" w:space="0" w:color="auto"/>
      </w:divBdr>
    </w:div>
    <w:div w:id="466555994">
      <w:bodyDiv w:val="1"/>
      <w:marLeft w:val="0"/>
      <w:marRight w:val="0"/>
      <w:marTop w:val="0"/>
      <w:marBottom w:val="0"/>
      <w:divBdr>
        <w:top w:val="none" w:sz="0" w:space="0" w:color="auto"/>
        <w:left w:val="none" w:sz="0" w:space="0" w:color="auto"/>
        <w:bottom w:val="none" w:sz="0" w:space="0" w:color="auto"/>
        <w:right w:val="none" w:sz="0" w:space="0" w:color="auto"/>
      </w:divBdr>
      <w:divsChild>
        <w:div w:id="1499343532">
          <w:marLeft w:val="0"/>
          <w:marRight w:val="0"/>
          <w:marTop w:val="0"/>
          <w:marBottom w:val="0"/>
          <w:divBdr>
            <w:top w:val="none" w:sz="0" w:space="0" w:color="auto"/>
            <w:left w:val="none" w:sz="0" w:space="0" w:color="auto"/>
            <w:bottom w:val="none" w:sz="0" w:space="0" w:color="auto"/>
            <w:right w:val="none" w:sz="0" w:space="0" w:color="auto"/>
          </w:divBdr>
          <w:divsChild>
            <w:div w:id="1908881911">
              <w:marLeft w:val="0"/>
              <w:marRight w:val="0"/>
              <w:marTop w:val="0"/>
              <w:marBottom w:val="0"/>
              <w:divBdr>
                <w:top w:val="none" w:sz="0" w:space="0" w:color="auto"/>
                <w:left w:val="none" w:sz="0" w:space="0" w:color="auto"/>
                <w:bottom w:val="none" w:sz="0" w:space="0" w:color="auto"/>
                <w:right w:val="none" w:sz="0" w:space="0" w:color="auto"/>
              </w:divBdr>
              <w:divsChild>
                <w:div w:id="1484001761">
                  <w:marLeft w:val="0"/>
                  <w:marRight w:val="0"/>
                  <w:marTop w:val="0"/>
                  <w:marBottom w:val="0"/>
                  <w:divBdr>
                    <w:top w:val="none" w:sz="0" w:space="0" w:color="auto"/>
                    <w:left w:val="none" w:sz="0" w:space="0" w:color="auto"/>
                    <w:bottom w:val="none" w:sz="0" w:space="0" w:color="auto"/>
                    <w:right w:val="none" w:sz="0" w:space="0" w:color="auto"/>
                  </w:divBdr>
                  <w:divsChild>
                    <w:div w:id="17703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2163">
      <w:bodyDiv w:val="1"/>
      <w:marLeft w:val="0"/>
      <w:marRight w:val="0"/>
      <w:marTop w:val="0"/>
      <w:marBottom w:val="0"/>
      <w:divBdr>
        <w:top w:val="none" w:sz="0" w:space="0" w:color="auto"/>
        <w:left w:val="none" w:sz="0" w:space="0" w:color="auto"/>
        <w:bottom w:val="none" w:sz="0" w:space="0" w:color="auto"/>
        <w:right w:val="none" w:sz="0" w:space="0" w:color="auto"/>
      </w:divBdr>
    </w:div>
    <w:div w:id="483666120">
      <w:bodyDiv w:val="1"/>
      <w:marLeft w:val="0"/>
      <w:marRight w:val="0"/>
      <w:marTop w:val="0"/>
      <w:marBottom w:val="0"/>
      <w:divBdr>
        <w:top w:val="none" w:sz="0" w:space="0" w:color="auto"/>
        <w:left w:val="none" w:sz="0" w:space="0" w:color="auto"/>
        <w:bottom w:val="none" w:sz="0" w:space="0" w:color="auto"/>
        <w:right w:val="none" w:sz="0" w:space="0" w:color="auto"/>
      </w:divBdr>
    </w:div>
    <w:div w:id="500269036">
      <w:bodyDiv w:val="1"/>
      <w:marLeft w:val="0"/>
      <w:marRight w:val="0"/>
      <w:marTop w:val="0"/>
      <w:marBottom w:val="0"/>
      <w:divBdr>
        <w:top w:val="none" w:sz="0" w:space="0" w:color="auto"/>
        <w:left w:val="none" w:sz="0" w:space="0" w:color="auto"/>
        <w:bottom w:val="none" w:sz="0" w:space="0" w:color="auto"/>
        <w:right w:val="none" w:sz="0" w:space="0" w:color="auto"/>
      </w:divBdr>
    </w:div>
    <w:div w:id="525213346">
      <w:bodyDiv w:val="1"/>
      <w:marLeft w:val="0"/>
      <w:marRight w:val="0"/>
      <w:marTop w:val="0"/>
      <w:marBottom w:val="0"/>
      <w:divBdr>
        <w:top w:val="none" w:sz="0" w:space="0" w:color="auto"/>
        <w:left w:val="none" w:sz="0" w:space="0" w:color="auto"/>
        <w:bottom w:val="none" w:sz="0" w:space="0" w:color="auto"/>
        <w:right w:val="none" w:sz="0" w:space="0" w:color="auto"/>
      </w:divBdr>
    </w:div>
    <w:div w:id="550462220">
      <w:bodyDiv w:val="1"/>
      <w:marLeft w:val="0"/>
      <w:marRight w:val="0"/>
      <w:marTop w:val="0"/>
      <w:marBottom w:val="0"/>
      <w:divBdr>
        <w:top w:val="none" w:sz="0" w:space="0" w:color="auto"/>
        <w:left w:val="none" w:sz="0" w:space="0" w:color="auto"/>
        <w:bottom w:val="none" w:sz="0" w:space="0" w:color="auto"/>
        <w:right w:val="none" w:sz="0" w:space="0" w:color="auto"/>
      </w:divBdr>
    </w:div>
    <w:div w:id="555241126">
      <w:bodyDiv w:val="1"/>
      <w:marLeft w:val="0"/>
      <w:marRight w:val="0"/>
      <w:marTop w:val="0"/>
      <w:marBottom w:val="0"/>
      <w:divBdr>
        <w:top w:val="none" w:sz="0" w:space="0" w:color="auto"/>
        <w:left w:val="none" w:sz="0" w:space="0" w:color="auto"/>
        <w:bottom w:val="none" w:sz="0" w:space="0" w:color="auto"/>
        <w:right w:val="none" w:sz="0" w:space="0" w:color="auto"/>
      </w:divBdr>
      <w:divsChild>
        <w:div w:id="292176514">
          <w:marLeft w:val="0"/>
          <w:marRight w:val="0"/>
          <w:marTop w:val="0"/>
          <w:marBottom w:val="0"/>
          <w:divBdr>
            <w:top w:val="none" w:sz="0" w:space="0" w:color="auto"/>
            <w:left w:val="none" w:sz="0" w:space="0" w:color="auto"/>
            <w:bottom w:val="none" w:sz="0" w:space="0" w:color="auto"/>
            <w:right w:val="none" w:sz="0" w:space="0" w:color="auto"/>
          </w:divBdr>
          <w:divsChild>
            <w:div w:id="1871870765">
              <w:marLeft w:val="0"/>
              <w:marRight w:val="0"/>
              <w:marTop w:val="0"/>
              <w:marBottom w:val="0"/>
              <w:divBdr>
                <w:top w:val="none" w:sz="0" w:space="0" w:color="auto"/>
                <w:left w:val="none" w:sz="0" w:space="0" w:color="auto"/>
                <w:bottom w:val="none" w:sz="0" w:space="0" w:color="auto"/>
                <w:right w:val="none" w:sz="0" w:space="0" w:color="auto"/>
              </w:divBdr>
              <w:divsChild>
                <w:div w:id="1821732764">
                  <w:marLeft w:val="0"/>
                  <w:marRight w:val="0"/>
                  <w:marTop w:val="0"/>
                  <w:marBottom w:val="0"/>
                  <w:divBdr>
                    <w:top w:val="none" w:sz="0" w:space="0" w:color="auto"/>
                    <w:left w:val="none" w:sz="0" w:space="0" w:color="auto"/>
                    <w:bottom w:val="none" w:sz="0" w:space="0" w:color="auto"/>
                    <w:right w:val="none" w:sz="0" w:space="0" w:color="auto"/>
                  </w:divBdr>
                  <w:divsChild>
                    <w:div w:id="18342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1538">
      <w:bodyDiv w:val="1"/>
      <w:marLeft w:val="0"/>
      <w:marRight w:val="0"/>
      <w:marTop w:val="0"/>
      <w:marBottom w:val="0"/>
      <w:divBdr>
        <w:top w:val="none" w:sz="0" w:space="0" w:color="auto"/>
        <w:left w:val="none" w:sz="0" w:space="0" w:color="auto"/>
        <w:bottom w:val="none" w:sz="0" w:space="0" w:color="auto"/>
        <w:right w:val="none" w:sz="0" w:space="0" w:color="auto"/>
      </w:divBdr>
    </w:div>
    <w:div w:id="599064945">
      <w:bodyDiv w:val="1"/>
      <w:marLeft w:val="0"/>
      <w:marRight w:val="0"/>
      <w:marTop w:val="0"/>
      <w:marBottom w:val="0"/>
      <w:divBdr>
        <w:top w:val="none" w:sz="0" w:space="0" w:color="auto"/>
        <w:left w:val="none" w:sz="0" w:space="0" w:color="auto"/>
        <w:bottom w:val="none" w:sz="0" w:space="0" w:color="auto"/>
        <w:right w:val="none" w:sz="0" w:space="0" w:color="auto"/>
      </w:divBdr>
    </w:div>
    <w:div w:id="608203663">
      <w:bodyDiv w:val="1"/>
      <w:marLeft w:val="0"/>
      <w:marRight w:val="0"/>
      <w:marTop w:val="0"/>
      <w:marBottom w:val="0"/>
      <w:divBdr>
        <w:top w:val="none" w:sz="0" w:space="0" w:color="auto"/>
        <w:left w:val="none" w:sz="0" w:space="0" w:color="auto"/>
        <w:bottom w:val="none" w:sz="0" w:space="0" w:color="auto"/>
        <w:right w:val="none" w:sz="0" w:space="0" w:color="auto"/>
      </w:divBdr>
    </w:div>
    <w:div w:id="610473753">
      <w:bodyDiv w:val="1"/>
      <w:marLeft w:val="0"/>
      <w:marRight w:val="0"/>
      <w:marTop w:val="0"/>
      <w:marBottom w:val="0"/>
      <w:divBdr>
        <w:top w:val="none" w:sz="0" w:space="0" w:color="auto"/>
        <w:left w:val="none" w:sz="0" w:space="0" w:color="auto"/>
        <w:bottom w:val="none" w:sz="0" w:space="0" w:color="auto"/>
        <w:right w:val="none" w:sz="0" w:space="0" w:color="auto"/>
      </w:divBdr>
    </w:div>
    <w:div w:id="620384059">
      <w:bodyDiv w:val="1"/>
      <w:marLeft w:val="0"/>
      <w:marRight w:val="0"/>
      <w:marTop w:val="0"/>
      <w:marBottom w:val="0"/>
      <w:divBdr>
        <w:top w:val="none" w:sz="0" w:space="0" w:color="auto"/>
        <w:left w:val="none" w:sz="0" w:space="0" w:color="auto"/>
        <w:bottom w:val="none" w:sz="0" w:space="0" w:color="auto"/>
        <w:right w:val="none" w:sz="0" w:space="0" w:color="auto"/>
      </w:divBdr>
    </w:div>
    <w:div w:id="624775049">
      <w:bodyDiv w:val="1"/>
      <w:marLeft w:val="0"/>
      <w:marRight w:val="0"/>
      <w:marTop w:val="0"/>
      <w:marBottom w:val="0"/>
      <w:divBdr>
        <w:top w:val="none" w:sz="0" w:space="0" w:color="auto"/>
        <w:left w:val="none" w:sz="0" w:space="0" w:color="auto"/>
        <w:bottom w:val="none" w:sz="0" w:space="0" w:color="auto"/>
        <w:right w:val="none" w:sz="0" w:space="0" w:color="auto"/>
      </w:divBdr>
    </w:div>
    <w:div w:id="638418666">
      <w:bodyDiv w:val="1"/>
      <w:marLeft w:val="0"/>
      <w:marRight w:val="0"/>
      <w:marTop w:val="0"/>
      <w:marBottom w:val="0"/>
      <w:divBdr>
        <w:top w:val="none" w:sz="0" w:space="0" w:color="auto"/>
        <w:left w:val="none" w:sz="0" w:space="0" w:color="auto"/>
        <w:bottom w:val="none" w:sz="0" w:space="0" w:color="auto"/>
        <w:right w:val="none" w:sz="0" w:space="0" w:color="auto"/>
      </w:divBdr>
    </w:div>
    <w:div w:id="640354829">
      <w:bodyDiv w:val="1"/>
      <w:marLeft w:val="0"/>
      <w:marRight w:val="0"/>
      <w:marTop w:val="0"/>
      <w:marBottom w:val="0"/>
      <w:divBdr>
        <w:top w:val="none" w:sz="0" w:space="0" w:color="auto"/>
        <w:left w:val="none" w:sz="0" w:space="0" w:color="auto"/>
        <w:bottom w:val="none" w:sz="0" w:space="0" w:color="auto"/>
        <w:right w:val="none" w:sz="0" w:space="0" w:color="auto"/>
      </w:divBdr>
    </w:div>
    <w:div w:id="710690949">
      <w:bodyDiv w:val="1"/>
      <w:marLeft w:val="0"/>
      <w:marRight w:val="0"/>
      <w:marTop w:val="0"/>
      <w:marBottom w:val="0"/>
      <w:divBdr>
        <w:top w:val="none" w:sz="0" w:space="0" w:color="auto"/>
        <w:left w:val="none" w:sz="0" w:space="0" w:color="auto"/>
        <w:bottom w:val="none" w:sz="0" w:space="0" w:color="auto"/>
        <w:right w:val="none" w:sz="0" w:space="0" w:color="auto"/>
      </w:divBdr>
    </w:div>
    <w:div w:id="716202886">
      <w:bodyDiv w:val="1"/>
      <w:marLeft w:val="0"/>
      <w:marRight w:val="0"/>
      <w:marTop w:val="0"/>
      <w:marBottom w:val="0"/>
      <w:divBdr>
        <w:top w:val="none" w:sz="0" w:space="0" w:color="auto"/>
        <w:left w:val="none" w:sz="0" w:space="0" w:color="auto"/>
        <w:bottom w:val="none" w:sz="0" w:space="0" w:color="auto"/>
        <w:right w:val="none" w:sz="0" w:space="0" w:color="auto"/>
      </w:divBdr>
    </w:div>
    <w:div w:id="758790958">
      <w:bodyDiv w:val="1"/>
      <w:marLeft w:val="0"/>
      <w:marRight w:val="0"/>
      <w:marTop w:val="0"/>
      <w:marBottom w:val="0"/>
      <w:divBdr>
        <w:top w:val="none" w:sz="0" w:space="0" w:color="auto"/>
        <w:left w:val="none" w:sz="0" w:space="0" w:color="auto"/>
        <w:bottom w:val="none" w:sz="0" w:space="0" w:color="auto"/>
        <w:right w:val="none" w:sz="0" w:space="0" w:color="auto"/>
      </w:divBdr>
    </w:div>
    <w:div w:id="759451724">
      <w:bodyDiv w:val="1"/>
      <w:marLeft w:val="0"/>
      <w:marRight w:val="0"/>
      <w:marTop w:val="0"/>
      <w:marBottom w:val="0"/>
      <w:divBdr>
        <w:top w:val="none" w:sz="0" w:space="0" w:color="auto"/>
        <w:left w:val="none" w:sz="0" w:space="0" w:color="auto"/>
        <w:bottom w:val="none" w:sz="0" w:space="0" w:color="auto"/>
        <w:right w:val="none" w:sz="0" w:space="0" w:color="auto"/>
      </w:divBdr>
    </w:div>
    <w:div w:id="798382394">
      <w:bodyDiv w:val="1"/>
      <w:marLeft w:val="0"/>
      <w:marRight w:val="0"/>
      <w:marTop w:val="0"/>
      <w:marBottom w:val="0"/>
      <w:divBdr>
        <w:top w:val="none" w:sz="0" w:space="0" w:color="auto"/>
        <w:left w:val="none" w:sz="0" w:space="0" w:color="auto"/>
        <w:bottom w:val="none" w:sz="0" w:space="0" w:color="auto"/>
        <w:right w:val="none" w:sz="0" w:space="0" w:color="auto"/>
      </w:divBdr>
    </w:div>
    <w:div w:id="798495843">
      <w:bodyDiv w:val="1"/>
      <w:marLeft w:val="0"/>
      <w:marRight w:val="0"/>
      <w:marTop w:val="0"/>
      <w:marBottom w:val="0"/>
      <w:divBdr>
        <w:top w:val="none" w:sz="0" w:space="0" w:color="auto"/>
        <w:left w:val="none" w:sz="0" w:space="0" w:color="auto"/>
        <w:bottom w:val="none" w:sz="0" w:space="0" w:color="auto"/>
        <w:right w:val="none" w:sz="0" w:space="0" w:color="auto"/>
      </w:divBdr>
    </w:div>
    <w:div w:id="806164970">
      <w:bodyDiv w:val="1"/>
      <w:marLeft w:val="0"/>
      <w:marRight w:val="0"/>
      <w:marTop w:val="0"/>
      <w:marBottom w:val="0"/>
      <w:divBdr>
        <w:top w:val="none" w:sz="0" w:space="0" w:color="auto"/>
        <w:left w:val="none" w:sz="0" w:space="0" w:color="auto"/>
        <w:bottom w:val="none" w:sz="0" w:space="0" w:color="auto"/>
        <w:right w:val="none" w:sz="0" w:space="0" w:color="auto"/>
      </w:divBdr>
    </w:div>
    <w:div w:id="815142156">
      <w:bodyDiv w:val="1"/>
      <w:marLeft w:val="0"/>
      <w:marRight w:val="0"/>
      <w:marTop w:val="0"/>
      <w:marBottom w:val="0"/>
      <w:divBdr>
        <w:top w:val="none" w:sz="0" w:space="0" w:color="auto"/>
        <w:left w:val="none" w:sz="0" w:space="0" w:color="auto"/>
        <w:bottom w:val="none" w:sz="0" w:space="0" w:color="auto"/>
        <w:right w:val="none" w:sz="0" w:space="0" w:color="auto"/>
      </w:divBdr>
      <w:divsChild>
        <w:div w:id="1756978053">
          <w:marLeft w:val="547"/>
          <w:marRight w:val="0"/>
          <w:marTop w:val="0"/>
          <w:marBottom w:val="0"/>
          <w:divBdr>
            <w:top w:val="none" w:sz="0" w:space="0" w:color="auto"/>
            <w:left w:val="none" w:sz="0" w:space="0" w:color="auto"/>
            <w:bottom w:val="none" w:sz="0" w:space="0" w:color="auto"/>
            <w:right w:val="none" w:sz="0" w:space="0" w:color="auto"/>
          </w:divBdr>
        </w:div>
      </w:divsChild>
    </w:div>
    <w:div w:id="834885109">
      <w:bodyDiv w:val="1"/>
      <w:marLeft w:val="0"/>
      <w:marRight w:val="0"/>
      <w:marTop w:val="0"/>
      <w:marBottom w:val="0"/>
      <w:divBdr>
        <w:top w:val="none" w:sz="0" w:space="0" w:color="auto"/>
        <w:left w:val="none" w:sz="0" w:space="0" w:color="auto"/>
        <w:bottom w:val="none" w:sz="0" w:space="0" w:color="auto"/>
        <w:right w:val="none" w:sz="0" w:space="0" w:color="auto"/>
      </w:divBdr>
    </w:div>
    <w:div w:id="865945327">
      <w:bodyDiv w:val="1"/>
      <w:marLeft w:val="0"/>
      <w:marRight w:val="0"/>
      <w:marTop w:val="0"/>
      <w:marBottom w:val="0"/>
      <w:divBdr>
        <w:top w:val="none" w:sz="0" w:space="0" w:color="auto"/>
        <w:left w:val="none" w:sz="0" w:space="0" w:color="auto"/>
        <w:bottom w:val="none" w:sz="0" w:space="0" w:color="auto"/>
        <w:right w:val="none" w:sz="0" w:space="0" w:color="auto"/>
      </w:divBdr>
    </w:div>
    <w:div w:id="878542806">
      <w:bodyDiv w:val="1"/>
      <w:marLeft w:val="0"/>
      <w:marRight w:val="0"/>
      <w:marTop w:val="0"/>
      <w:marBottom w:val="0"/>
      <w:divBdr>
        <w:top w:val="none" w:sz="0" w:space="0" w:color="auto"/>
        <w:left w:val="none" w:sz="0" w:space="0" w:color="auto"/>
        <w:bottom w:val="none" w:sz="0" w:space="0" w:color="auto"/>
        <w:right w:val="none" w:sz="0" w:space="0" w:color="auto"/>
      </w:divBdr>
    </w:div>
    <w:div w:id="879048778">
      <w:bodyDiv w:val="1"/>
      <w:marLeft w:val="0"/>
      <w:marRight w:val="0"/>
      <w:marTop w:val="0"/>
      <w:marBottom w:val="0"/>
      <w:divBdr>
        <w:top w:val="none" w:sz="0" w:space="0" w:color="auto"/>
        <w:left w:val="none" w:sz="0" w:space="0" w:color="auto"/>
        <w:bottom w:val="none" w:sz="0" w:space="0" w:color="auto"/>
        <w:right w:val="none" w:sz="0" w:space="0" w:color="auto"/>
      </w:divBdr>
      <w:divsChild>
        <w:div w:id="1439258511">
          <w:marLeft w:val="0"/>
          <w:marRight w:val="0"/>
          <w:marTop w:val="0"/>
          <w:marBottom w:val="0"/>
          <w:divBdr>
            <w:top w:val="none" w:sz="0" w:space="0" w:color="auto"/>
            <w:left w:val="none" w:sz="0" w:space="0" w:color="auto"/>
            <w:bottom w:val="none" w:sz="0" w:space="0" w:color="auto"/>
            <w:right w:val="none" w:sz="0" w:space="0" w:color="auto"/>
          </w:divBdr>
          <w:divsChild>
            <w:div w:id="600455821">
              <w:marLeft w:val="0"/>
              <w:marRight w:val="0"/>
              <w:marTop w:val="0"/>
              <w:marBottom w:val="0"/>
              <w:divBdr>
                <w:top w:val="none" w:sz="0" w:space="0" w:color="auto"/>
                <w:left w:val="none" w:sz="0" w:space="0" w:color="auto"/>
                <w:bottom w:val="none" w:sz="0" w:space="0" w:color="auto"/>
                <w:right w:val="none" w:sz="0" w:space="0" w:color="auto"/>
              </w:divBdr>
              <w:divsChild>
                <w:div w:id="818573337">
                  <w:marLeft w:val="0"/>
                  <w:marRight w:val="0"/>
                  <w:marTop w:val="0"/>
                  <w:marBottom w:val="0"/>
                  <w:divBdr>
                    <w:top w:val="none" w:sz="0" w:space="0" w:color="auto"/>
                    <w:left w:val="none" w:sz="0" w:space="0" w:color="auto"/>
                    <w:bottom w:val="none" w:sz="0" w:space="0" w:color="auto"/>
                    <w:right w:val="none" w:sz="0" w:space="0" w:color="auto"/>
                  </w:divBdr>
                  <w:divsChild>
                    <w:div w:id="6418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88255">
      <w:bodyDiv w:val="1"/>
      <w:marLeft w:val="0"/>
      <w:marRight w:val="0"/>
      <w:marTop w:val="0"/>
      <w:marBottom w:val="0"/>
      <w:divBdr>
        <w:top w:val="none" w:sz="0" w:space="0" w:color="auto"/>
        <w:left w:val="none" w:sz="0" w:space="0" w:color="auto"/>
        <w:bottom w:val="none" w:sz="0" w:space="0" w:color="auto"/>
        <w:right w:val="none" w:sz="0" w:space="0" w:color="auto"/>
      </w:divBdr>
    </w:div>
    <w:div w:id="897126469">
      <w:bodyDiv w:val="1"/>
      <w:marLeft w:val="0"/>
      <w:marRight w:val="0"/>
      <w:marTop w:val="0"/>
      <w:marBottom w:val="0"/>
      <w:divBdr>
        <w:top w:val="none" w:sz="0" w:space="0" w:color="auto"/>
        <w:left w:val="none" w:sz="0" w:space="0" w:color="auto"/>
        <w:bottom w:val="none" w:sz="0" w:space="0" w:color="auto"/>
        <w:right w:val="none" w:sz="0" w:space="0" w:color="auto"/>
      </w:divBdr>
    </w:div>
    <w:div w:id="973216073">
      <w:bodyDiv w:val="1"/>
      <w:marLeft w:val="0"/>
      <w:marRight w:val="0"/>
      <w:marTop w:val="0"/>
      <w:marBottom w:val="0"/>
      <w:divBdr>
        <w:top w:val="none" w:sz="0" w:space="0" w:color="auto"/>
        <w:left w:val="none" w:sz="0" w:space="0" w:color="auto"/>
        <w:bottom w:val="none" w:sz="0" w:space="0" w:color="auto"/>
        <w:right w:val="none" w:sz="0" w:space="0" w:color="auto"/>
      </w:divBdr>
    </w:div>
    <w:div w:id="978263713">
      <w:bodyDiv w:val="1"/>
      <w:marLeft w:val="0"/>
      <w:marRight w:val="0"/>
      <w:marTop w:val="0"/>
      <w:marBottom w:val="0"/>
      <w:divBdr>
        <w:top w:val="none" w:sz="0" w:space="0" w:color="auto"/>
        <w:left w:val="none" w:sz="0" w:space="0" w:color="auto"/>
        <w:bottom w:val="none" w:sz="0" w:space="0" w:color="auto"/>
        <w:right w:val="none" w:sz="0" w:space="0" w:color="auto"/>
      </w:divBdr>
    </w:div>
    <w:div w:id="981347628">
      <w:bodyDiv w:val="1"/>
      <w:marLeft w:val="0"/>
      <w:marRight w:val="0"/>
      <w:marTop w:val="0"/>
      <w:marBottom w:val="0"/>
      <w:divBdr>
        <w:top w:val="none" w:sz="0" w:space="0" w:color="auto"/>
        <w:left w:val="none" w:sz="0" w:space="0" w:color="auto"/>
        <w:bottom w:val="none" w:sz="0" w:space="0" w:color="auto"/>
        <w:right w:val="none" w:sz="0" w:space="0" w:color="auto"/>
      </w:divBdr>
    </w:div>
    <w:div w:id="983394290">
      <w:bodyDiv w:val="1"/>
      <w:marLeft w:val="0"/>
      <w:marRight w:val="0"/>
      <w:marTop w:val="0"/>
      <w:marBottom w:val="0"/>
      <w:divBdr>
        <w:top w:val="none" w:sz="0" w:space="0" w:color="auto"/>
        <w:left w:val="none" w:sz="0" w:space="0" w:color="auto"/>
        <w:bottom w:val="none" w:sz="0" w:space="0" w:color="auto"/>
        <w:right w:val="none" w:sz="0" w:space="0" w:color="auto"/>
      </w:divBdr>
    </w:div>
    <w:div w:id="984547955">
      <w:bodyDiv w:val="1"/>
      <w:marLeft w:val="0"/>
      <w:marRight w:val="0"/>
      <w:marTop w:val="0"/>
      <w:marBottom w:val="0"/>
      <w:divBdr>
        <w:top w:val="none" w:sz="0" w:space="0" w:color="auto"/>
        <w:left w:val="none" w:sz="0" w:space="0" w:color="auto"/>
        <w:bottom w:val="none" w:sz="0" w:space="0" w:color="auto"/>
        <w:right w:val="none" w:sz="0" w:space="0" w:color="auto"/>
      </w:divBdr>
    </w:div>
    <w:div w:id="985401309">
      <w:bodyDiv w:val="1"/>
      <w:marLeft w:val="0"/>
      <w:marRight w:val="0"/>
      <w:marTop w:val="0"/>
      <w:marBottom w:val="0"/>
      <w:divBdr>
        <w:top w:val="none" w:sz="0" w:space="0" w:color="auto"/>
        <w:left w:val="none" w:sz="0" w:space="0" w:color="auto"/>
        <w:bottom w:val="none" w:sz="0" w:space="0" w:color="auto"/>
        <w:right w:val="none" w:sz="0" w:space="0" w:color="auto"/>
      </w:divBdr>
    </w:div>
    <w:div w:id="989866180">
      <w:bodyDiv w:val="1"/>
      <w:marLeft w:val="0"/>
      <w:marRight w:val="0"/>
      <w:marTop w:val="0"/>
      <w:marBottom w:val="0"/>
      <w:divBdr>
        <w:top w:val="none" w:sz="0" w:space="0" w:color="auto"/>
        <w:left w:val="none" w:sz="0" w:space="0" w:color="auto"/>
        <w:bottom w:val="none" w:sz="0" w:space="0" w:color="auto"/>
        <w:right w:val="none" w:sz="0" w:space="0" w:color="auto"/>
      </w:divBdr>
    </w:div>
    <w:div w:id="1002851072">
      <w:bodyDiv w:val="1"/>
      <w:marLeft w:val="0"/>
      <w:marRight w:val="0"/>
      <w:marTop w:val="0"/>
      <w:marBottom w:val="0"/>
      <w:divBdr>
        <w:top w:val="none" w:sz="0" w:space="0" w:color="auto"/>
        <w:left w:val="none" w:sz="0" w:space="0" w:color="auto"/>
        <w:bottom w:val="none" w:sz="0" w:space="0" w:color="auto"/>
        <w:right w:val="none" w:sz="0" w:space="0" w:color="auto"/>
      </w:divBdr>
    </w:div>
    <w:div w:id="1008605383">
      <w:bodyDiv w:val="1"/>
      <w:marLeft w:val="0"/>
      <w:marRight w:val="0"/>
      <w:marTop w:val="0"/>
      <w:marBottom w:val="0"/>
      <w:divBdr>
        <w:top w:val="none" w:sz="0" w:space="0" w:color="auto"/>
        <w:left w:val="none" w:sz="0" w:space="0" w:color="auto"/>
        <w:bottom w:val="none" w:sz="0" w:space="0" w:color="auto"/>
        <w:right w:val="none" w:sz="0" w:space="0" w:color="auto"/>
      </w:divBdr>
    </w:div>
    <w:div w:id="1023629153">
      <w:bodyDiv w:val="1"/>
      <w:marLeft w:val="0"/>
      <w:marRight w:val="0"/>
      <w:marTop w:val="0"/>
      <w:marBottom w:val="0"/>
      <w:divBdr>
        <w:top w:val="none" w:sz="0" w:space="0" w:color="auto"/>
        <w:left w:val="none" w:sz="0" w:space="0" w:color="auto"/>
        <w:bottom w:val="none" w:sz="0" w:space="0" w:color="auto"/>
        <w:right w:val="none" w:sz="0" w:space="0" w:color="auto"/>
      </w:divBdr>
    </w:div>
    <w:div w:id="1050224864">
      <w:bodyDiv w:val="1"/>
      <w:marLeft w:val="0"/>
      <w:marRight w:val="0"/>
      <w:marTop w:val="0"/>
      <w:marBottom w:val="0"/>
      <w:divBdr>
        <w:top w:val="none" w:sz="0" w:space="0" w:color="auto"/>
        <w:left w:val="none" w:sz="0" w:space="0" w:color="auto"/>
        <w:bottom w:val="none" w:sz="0" w:space="0" w:color="auto"/>
        <w:right w:val="none" w:sz="0" w:space="0" w:color="auto"/>
      </w:divBdr>
    </w:div>
    <w:div w:id="1051155554">
      <w:bodyDiv w:val="1"/>
      <w:marLeft w:val="0"/>
      <w:marRight w:val="0"/>
      <w:marTop w:val="0"/>
      <w:marBottom w:val="0"/>
      <w:divBdr>
        <w:top w:val="none" w:sz="0" w:space="0" w:color="auto"/>
        <w:left w:val="none" w:sz="0" w:space="0" w:color="auto"/>
        <w:bottom w:val="none" w:sz="0" w:space="0" w:color="auto"/>
        <w:right w:val="none" w:sz="0" w:space="0" w:color="auto"/>
      </w:divBdr>
      <w:divsChild>
        <w:div w:id="1509900975">
          <w:marLeft w:val="0"/>
          <w:marRight w:val="0"/>
          <w:marTop w:val="0"/>
          <w:marBottom w:val="0"/>
          <w:divBdr>
            <w:top w:val="none" w:sz="0" w:space="0" w:color="auto"/>
            <w:left w:val="none" w:sz="0" w:space="0" w:color="auto"/>
            <w:bottom w:val="none" w:sz="0" w:space="0" w:color="auto"/>
            <w:right w:val="none" w:sz="0" w:space="0" w:color="auto"/>
          </w:divBdr>
          <w:divsChild>
            <w:div w:id="1263224602">
              <w:marLeft w:val="0"/>
              <w:marRight w:val="0"/>
              <w:marTop w:val="0"/>
              <w:marBottom w:val="0"/>
              <w:divBdr>
                <w:top w:val="none" w:sz="0" w:space="0" w:color="auto"/>
                <w:left w:val="none" w:sz="0" w:space="0" w:color="auto"/>
                <w:bottom w:val="none" w:sz="0" w:space="0" w:color="auto"/>
                <w:right w:val="none" w:sz="0" w:space="0" w:color="auto"/>
              </w:divBdr>
              <w:divsChild>
                <w:div w:id="1942453042">
                  <w:marLeft w:val="0"/>
                  <w:marRight w:val="0"/>
                  <w:marTop w:val="0"/>
                  <w:marBottom w:val="0"/>
                  <w:divBdr>
                    <w:top w:val="none" w:sz="0" w:space="0" w:color="auto"/>
                    <w:left w:val="none" w:sz="0" w:space="0" w:color="auto"/>
                    <w:bottom w:val="none" w:sz="0" w:space="0" w:color="auto"/>
                    <w:right w:val="none" w:sz="0" w:space="0" w:color="auto"/>
                  </w:divBdr>
                  <w:divsChild>
                    <w:div w:id="21125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7714">
      <w:bodyDiv w:val="1"/>
      <w:marLeft w:val="0"/>
      <w:marRight w:val="0"/>
      <w:marTop w:val="0"/>
      <w:marBottom w:val="0"/>
      <w:divBdr>
        <w:top w:val="none" w:sz="0" w:space="0" w:color="auto"/>
        <w:left w:val="none" w:sz="0" w:space="0" w:color="auto"/>
        <w:bottom w:val="none" w:sz="0" w:space="0" w:color="auto"/>
        <w:right w:val="none" w:sz="0" w:space="0" w:color="auto"/>
      </w:divBdr>
    </w:div>
    <w:div w:id="1085419371">
      <w:bodyDiv w:val="1"/>
      <w:marLeft w:val="0"/>
      <w:marRight w:val="0"/>
      <w:marTop w:val="0"/>
      <w:marBottom w:val="0"/>
      <w:divBdr>
        <w:top w:val="none" w:sz="0" w:space="0" w:color="auto"/>
        <w:left w:val="none" w:sz="0" w:space="0" w:color="auto"/>
        <w:bottom w:val="none" w:sz="0" w:space="0" w:color="auto"/>
        <w:right w:val="none" w:sz="0" w:space="0" w:color="auto"/>
      </w:divBdr>
    </w:div>
    <w:div w:id="1090927786">
      <w:bodyDiv w:val="1"/>
      <w:marLeft w:val="0"/>
      <w:marRight w:val="0"/>
      <w:marTop w:val="0"/>
      <w:marBottom w:val="0"/>
      <w:divBdr>
        <w:top w:val="none" w:sz="0" w:space="0" w:color="auto"/>
        <w:left w:val="none" w:sz="0" w:space="0" w:color="auto"/>
        <w:bottom w:val="none" w:sz="0" w:space="0" w:color="auto"/>
        <w:right w:val="none" w:sz="0" w:space="0" w:color="auto"/>
      </w:divBdr>
    </w:div>
    <w:div w:id="1094132209">
      <w:bodyDiv w:val="1"/>
      <w:marLeft w:val="0"/>
      <w:marRight w:val="0"/>
      <w:marTop w:val="0"/>
      <w:marBottom w:val="0"/>
      <w:divBdr>
        <w:top w:val="none" w:sz="0" w:space="0" w:color="auto"/>
        <w:left w:val="none" w:sz="0" w:space="0" w:color="auto"/>
        <w:bottom w:val="none" w:sz="0" w:space="0" w:color="auto"/>
        <w:right w:val="none" w:sz="0" w:space="0" w:color="auto"/>
      </w:divBdr>
    </w:div>
    <w:div w:id="1111440666">
      <w:bodyDiv w:val="1"/>
      <w:marLeft w:val="0"/>
      <w:marRight w:val="0"/>
      <w:marTop w:val="0"/>
      <w:marBottom w:val="0"/>
      <w:divBdr>
        <w:top w:val="none" w:sz="0" w:space="0" w:color="auto"/>
        <w:left w:val="none" w:sz="0" w:space="0" w:color="auto"/>
        <w:bottom w:val="none" w:sz="0" w:space="0" w:color="auto"/>
        <w:right w:val="none" w:sz="0" w:space="0" w:color="auto"/>
      </w:divBdr>
    </w:div>
    <w:div w:id="1112439809">
      <w:bodyDiv w:val="1"/>
      <w:marLeft w:val="0"/>
      <w:marRight w:val="0"/>
      <w:marTop w:val="0"/>
      <w:marBottom w:val="0"/>
      <w:divBdr>
        <w:top w:val="none" w:sz="0" w:space="0" w:color="auto"/>
        <w:left w:val="none" w:sz="0" w:space="0" w:color="auto"/>
        <w:bottom w:val="none" w:sz="0" w:space="0" w:color="auto"/>
        <w:right w:val="none" w:sz="0" w:space="0" w:color="auto"/>
      </w:divBdr>
    </w:div>
    <w:div w:id="1116367560">
      <w:bodyDiv w:val="1"/>
      <w:marLeft w:val="0"/>
      <w:marRight w:val="0"/>
      <w:marTop w:val="0"/>
      <w:marBottom w:val="0"/>
      <w:divBdr>
        <w:top w:val="none" w:sz="0" w:space="0" w:color="auto"/>
        <w:left w:val="none" w:sz="0" w:space="0" w:color="auto"/>
        <w:bottom w:val="none" w:sz="0" w:space="0" w:color="auto"/>
        <w:right w:val="none" w:sz="0" w:space="0" w:color="auto"/>
      </w:divBdr>
    </w:div>
    <w:div w:id="1126237595">
      <w:bodyDiv w:val="1"/>
      <w:marLeft w:val="0"/>
      <w:marRight w:val="0"/>
      <w:marTop w:val="0"/>
      <w:marBottom w:val="0"/>
      <w:divBdr>
        <w:top w:val="none" w:sz="0" w:space="0" w:color="auto"/>
        <w:left w:val="none" w:sz="0" w:space="0" w:color="auto"/>
        <w:bottom w:val="none" w:sz="0" w:space="0" w:color="auto"/>
        <w:right w:val="none" w:sz="0" w:space="0" w:color="auto"/>
      </w:divBdr>
    </w:div>
    <w:div w:id="1131245401">
      <w:bodyDiv w:val="1"/>
      <w:marLeft w:val="0"/>
      <w:marRight w:val="0"/>
      <w:marTop w:val="0"/>
      <w:marBottom w:val="0"/>
      <w:divBdr>
        <w:top w:val="none" w:sz="0" w:space="0" w:color="auto"/>
        <w:left w:val="none" w:sz="0" w:space="0" w:color="auto"/>
        <w:bottom w:val="none" w:sz="0" w:space="0" w:color="auto"/>
        <w:right w:val="none" w:sz="0" w:space="0" w:color="auto"/>
      </w:divBdr>
    </w:div>
    <w:div w:id="1139372902">
      <w:bodyDiv w:val="1"/>
      <w:marLeft w:val="0"/>
      <w:marRight w:val="0"/>
      <w:marTop w:val="0"/>
      <w:marBottom w:val="0"/>
      <w:divBdr>
        <w:top w:val="none" w:sz="0" w:space="0" w:color="auto"/>
        <w:left w:val="none" w:sz="0" w:space="0" w:color="auto"/>
        <w:bottom w:val="none" w:sz="0" w:space="0" w:color="auto"/>
        <w:right w:val="none" w:sz="0" w:space="0" w:color="auto"/>
      </w:divBdr>
    </w:div>
    <w:div w:id="1152596913">
      <w:bodyDiv w:val="1"/>
      <w:marLeft w:val="0"/>
      <w:marRight w:val="0"/>
      <w:marTop w:val="0"/>
      <w:marBottom w:val="0"/>
      <w:divBdr>
        <w:top w:val="none" w:sz="0" w:space="0" w:color="auto"/>
        <w:left w:val="none" w:sz="0" w:space="0" w:color="auto"/>
        <w:bottom w:val="none" w:sz="0" w:space="0" w:color="auto"/>
        <w:right w:val="none" w:sz="0" w:space="0" w:color="auto"/>
      </w:divBdr>
    </w:div>
    <w:div w:id="1154951470">
      <w:bodyDiv w:val="1"/>
      <w:marLeft w:val="0"/>
      <w:marRight w:val="0"/>
      <w:marTop w:val="0"/>
      <w:marBottom w:val="0"/>
      <w:divBdr>
        <w:top w:val="none" w:sz="0" w:space="0" w:color="auto"/>
        <w:left w:val="none" w:sz="0" w:space="0" w:color="auto"/>
        <w:bottom w:val="none" w:sz="0" w:space="0" w:color="auto"/>
        <w:right w:val="none" w:sz="0" w:space="0" w:color="auto"/>
      </w:divBdr>
    </w:div>
    <w:div w:id="1160922120">
      <w:bodyDiv w:val="1"/>
      <w:marLeft w:val="0"/>
      <w:marRight w:val="0"/>
      <w:marTop w:val="0"/>
      <w:marBottom w:val="0"/>
      <w:divBdr>
        <w:top w:val="none" w:sz="0" w:space="0" w:color="auto"/>
        <w:left w:val="none" w:sz="0" w:space="0" w:color="auto"/>
        <w:bottom w:val="none" w:sz="0" w:space="0" w:color="auto"/>
        <w:right w:val="none" w:sz="0" w:space="0" w:color="auto"/>
      </w:divBdr>
      <w:divsChild>
        <w:div w:id="844325393">
          <w:marLeft w:val="0"/>
          <w:marRight w:val="0"/>
          <w:marTop w:val="0"/>
          <w:marBottom w:val="0"/>
          <w:divBdr>
            <w:top w:val="none" w:sz="0" w:space="0" w:color="auto"/>
            <w:left w:val="none" w:sz="0" w:space="0" w:color="auto"/>
            <w:bottom w:val="none" w:sz="0" w:space="0" w:color="auto"/>
            <w:right w:val="none" w:sz="0" w:space="0" w:color="auto"/>
          </w:divBdr>
          <w:divsChild>
            <w:div w:id="295108916">
              <w:marLeft w:val="0"/>
              <w:marRight w:val="0"/>
              <w:marTop w:val="0"/>
              <w:marBottom w:val="0"/>
              <w:divBdr>
                <w:top w:val="none" w:sz="0" w:space="0" w:color="auto"/>
                <w:left w:val="none" w:sz="0" w:space="0" w:color="auto"/>
                <w:bottom w:val="none" w:sz="0" w:space="0" w:color="auto"/>
                <w:right w:val="none" w:sz="0" w:space="0" w:color="auto"/>
              </w:divBdr>
              <w:divsChild>
                <w:div w:id="1062754407">
                  <w:marLeft w:val="0"/>
                  <w:marRight w:val="0"/>
                  <w:marTop w:val="0"/>
                  <w:marBottom w:val="0"/>
                  <w:divBdr>
                    <w:top w:val="none" w:sz="0" w:space="0" w:color="auto"/>
                    <w:left w:val="none" w:sz="0" w:space="0" w:color="auto"/>
                    <w:bottom w:val="none" w:sz="0" w:space="0" w:color="auto"/>
                    <w:right w:val="none" w:sz="0" w:space="0" w:color="auto"/>
                  </w:divBdr>
                  <w:divsChild>
                    <w:div w:id="13739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76672">
      <w:bodyDiv w:val="1"/>
      <w:marLeft w:val="0"/>
      <w:marRight w:val="0"/>
      <w:marTop w:val="0"/>
      <w:marBottom w:val="0"/>
      <w:divBdr>
        <w:top w:val="none" w:sz="0" w:space="0" w:color="auto"/>
        <w:left w:val="none" w:sz="0" w:space="0" w:color="auto"/>
        <w:bottom w:val="none" w:sz="0" w:space="0" w:color="auto"/>
        <w:right w:val="none" w:sz="0" w:space="0" w:color="auto"/>
      </w:divBdr>
    </w:div>
    <w:div w:id="1210267988">
      <w:bodyDiv w:val="1"/>
      <w:marLeft w:val="0"/>
      <w:marRight w:val="0"/>
      <w:marTop w:val="0"/>
      <w:marBottom w:val="0"/>
      <w:divBdr>
        <w:top w:val="none" w:sz="0" w:space="0" w:color="auto"/>
        <w:left w:val="none" w:sz="0" w:space="0" w:color="auto"/>
        <w:bottom w:val="none" w:sz="0" w:space="0" w:color="auto"/>
        <w:right w:val="none" w:sz="0" w:space="0" w:color="auto"/>
      </w:divBdr>
    </w:div>
    <w:div w:id="1239822060">
      <w:bodyDiv w:val="1"/>
      <w:marLeft w:val="0"/>
      <w:marRight w:val="0"/>
      <w:marTop w:val="0"/>
      <w:marBottom w:val="0"/>
      <w:divBdr>
        <w:top w:val="none" w:sz="0" w:space="0" w:color="auto"/>
        <w:left w:val="none" w:sz="0" w:space="0" w:color="auto"/>
        <w:bottom w:val="none" w:sz="0" w:space="0" w:color="auto"/>
        <w:right w:val="none" w:sz="0" w:space="0" w:color="auto"/>
      </w:divBdr>
    </w:div>
    <w:div w:id="1247837311">
      <w:bodyDiv w:val="1"/>
      <w:marLeft w:val="0"/>
      <w:marRight w:val="0"/>
      <w:marTop w:val="0"/>
      <w:marBottom w:val="0"/>
      <w:divBdr>
        <w:top w:val="none" w:sz="0" w:space="0" w:color="auto"/>
        <w:left w:val="none" w:sz="0" w:space="0" w:color="auto"/>
        <w:bottom w:val="none" w:sz="0" w:space="0" w:color="auto"/>
        <w:right w:val="none" w:sz="0" w:space="0" w:color="auto"/>
      </w:divBdr>
    </w:div>
    <w:div w:id="1253973883">
      <w:bodyDiv w:val="1"/>
      <w:marLeft w:val="0"/>
      <w:marRight w:val="0"/>
      <w:marTop w:val="0"/>
      <w:marBottom w:val="0"/>
      <w:divBdr>
        <w:top w:val="none" w:sz="0" w:space="0" w:color="auto"/>
        <w:left w:val="none" w:sz="0" w:space="0" w:color="auto"/>
        <w:bottom w:val="none" w:sz="0" w:space="0" w:color="auto"/>
        <w:right w:val="none" w:sz="0" w:space="0" w:color="auto"/>
      </w:divBdr>
    </w:div>
    <w:div w:id="1274825273">
      <w:bodyDiv w:val="1"/>
      <w:marLeft w:val="0"/>
      <w:marRight w:val="0"/>
      <w:marTop w:val="0"/>
      <w:marBottom w:val="0"/>
      <w:divBdr>
        <w:top w:val="none" w:sz="0" w:space="0" w:color="auto"/>
        <w:left w:val="none" w:sz="0" w:space="0" w:color="auto"/>
        <w:bottom w:val="none" w:sz="0" w:space="0" w:color="auto"/>
        <w:right w:val="none" w:sz="0" w:space="0" w:color="auto"/>
      </w:divBdr>
      <w:divsChild>
        <w:div w:id="1074013665">
          <w:marLeft w:val="0"/>
          <w:marRight w:val="0"/>
          <w:marTop w:val="0"/>
          <w:marBottom w:val="0"/>
          <w:divBdr>
            <w:top w:val="none" w:sz="0" w:space="0" w:color="auto"/>
            <w:left w:val="none" w:sz="0" w:space="0" w:color="auto"/>
            <w:bottom w:val="none" w:sz="0" w:space="0" w:color="auto"/>
            <w:right w:val="none" w:sz="0" w:space="0" w:color="auto"/>
          </w:divBdr>
          <w:divsChild>
            <w:div w:id="1239906344">
              <w:marLeft w:val="0"/>
              <w:marRight w:val="0"/>
              <w:marTop w:val="0"/>
              <w:marBottom w:val="0"/>
              <w:divBdr>
                <w:top w:val="none" w:sz="0" w:space="0" w:color="auto"/>
                <w:left w:val="none" w:sz="0" w:space="0" w:color="auto"/>
                <w:bottom w:val="none" w:sz="0" w:space="0" w:color="auto"/>
                <w:right w:val="none" w:sz="0" w:space="0" w:color="auto"/>
              </w:divBdr>
              <w:divsChild>
                <w:div w:id="1110781857">
                  <w:marLeft w:val="0"/>
                  <w:marRight w:val="0"/>
                  <w:marTop w:val="0"/>
                  <w:marBottom w:val="0"/>
                  <w:divBdr>
                    <w:top w:val="none" w:sz="0" w:space="0" w:color="auto"/>
                    <w:left w:val="none" w:sz="0" w:space="0" w:color="auto"/>
                    <w:bottom w:val="none" w:sz="0" w:space="0" w:color="auto"/>
                    <w:right w:val="none" w:sz="0" w:space="0" w:color="auto"/>
                  </w:divBdr>
                  <w:divsChild>
                    <w:div w:id="13290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4376">
      <w:bodyDiv w:val="1"/>
      <w:marLeft w:val="0"/>
      <w:marRight w:val="0"/>
      <w:marTop w:val="0"/>
      <w:marBottom w:val="0"/>
      <w:divBdr>
        <w:top w:val="none" w:sz="0" w:space="0" w:color="auto"/>
        <w:left w:val="none" w:sz="0" w:space="0" w:color="auto"/>
        <w:bottom w:val="none" w:sz="0" w:space="0" w:color="auto"/>
        <w:right w:val="none" w:sz="0" w:space="0" w:color="auto"/>
      </w:divBdr>
    </w:div>
    <w:div w:id="1320622166">
      <w:bodyDiv w:val="1"/>
      <w:marLeft w:val="0"/>
      <w:marRight w:val="0"/>
      <w:marTop w:val="0"/>
      <w:marBottom w:val="0"/>
      <w:divBdr>
        <w:top w:val="none" w:sz="0" w:space="0" w:color="auto"/>
        <w:left w:val="none" w:sz="0" w:space="0" w:color="auto"/>
        <w:bottom w:val="none" w:sz="0" w:space="0" w:color="auto"/>
        <w:right w:val="none" w:sz="0" w:space="0" w:color="auto"/>
      </w:divBdr>
    </w:div>
    <w:div w:id="1347828961">
      <w:bodyDiv w:val="1"/>
      <w:marLeft w:val="0"/>
      <w:marRight w:val="0"/>
      <w:marTop w:val="0"/>
      <w:marBottom w:val="0"/>
      <w:divBdr>
        <w:top w:val="none" w:sz="0" w:space="0" w:color="auto"/>
        <w:left w:val="none" w:sz="0" w:space="0" w:color="auto"/>
        <w:bottom w:val="none" w:sz="0" w:space="0" w:color="auto"/>
        <w:right w:val="none" w:sz="0" w:space="0" w:color="auto"/>
      </w:divBdr>
      <w:divsChild>
        <w:div w:id="1121535603">
          <w:marLeft w:val="0"/>
          <w:marRight w:val="0"/>
          <w:marTop w:val="0"/>
          <w:marBottom w:val="0"/>
          <w:divBdr>
            <w:top w:val="none" w:sz="0" w:space="0" w:color="auto"/>
            <w:left w:val="none" w:sz="0" w:space="0" w:color="auto"/>
            <w:bottom w:val="none" w:sz="0" w:space="0" w:color="auto"/>
            <w:right w:val="none" w:sz="0" w:space="0" w:color="auto"/>
          </w:divBdr>
          <w:divsChild>
            <w:div w:id="765032048">
              <w:marLeft w:val="0"/>
              <w:marRight w:val="0"/>
              <w:marTop w:val="0"/>
              <w:marBottom w:val="0"/>
              <w:divBdr>
                <w:top w:val="none" w:sz="0" w:space="0" w:color="auto"/>
                <w:left w:val="none" w:sz="0" w:space="0" w:color="auto"/>
                <w:bottom w:val="none" w:sz="0" w:space="0" w:color="auto"/>
                <w:right w:val="none" w:sz="0" w:space="0" w:color="auto"/>
              </w:divBdr>
              <w:divsChild>
                <w:div w:id="261761021">
                  <w:marLeft w:val="0"/>
                  <w:marRight w:val="0"/>
                  <w:marTop w:val="0"/>
                  <w:marBottom w:val="0"/>
                  <w:divBdr>
                    <w:top w:val="none" w:sz="0" w:space="0" w:color="auto"/>
                    <w:left w:val="none" w:sz="0" w:space="0" w:color="auto"/>
                    <w:bottom w:val="none" w:sz="0" w:space="0" w:color="auto"/>
                    <w:right w:val="none" w:sz="0" w:space="0" w:color="auto"/>
                  </w:divBdr>
                  <w:divsChild>
                    <w:div w:id="10840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99021">
      <w:bodyDiv w:val="1"/>
      <w:marLeft w:val="0"/>
      <w:marRight w:val="0"/>
      <w:marTop w:val="0"/>
      <w:marBottom w:val="0"/>
      <w:divBdr>
        <w:top w:val="none" w:sz="0" w:space="0" w:color="auto"/>
        <w:left w:val="none" w:sz="0" w:space="0" w:color="auto"/>
        <w:bottom w:val="none" w:sz="0" w:space="0" w:color="auto"/>
        <w:right w:val="none" w:sz="0" w:space="0" w:color="auto"/>
      </w:divBdr>
    </w:div>
    <w:div w:id="1383943958">
      <w:bodyDiv w:val="1"/>
      <w:marLeft w:val="0"/>
      <w:marRight w:val="0"/>
      <w:marTop w:val="0"/>
      <w:marBottom w:val="0"/>
      <w:divBdr>
        <w:top w:val="none" w:sz="0" w:space="0" w:color="auto"/>
        <w:left w:val="none" w:sz="0" w:space="0" w:color="auto"/>
        <w:bottom w:val="none" w:sz="0" w:space="0" w:color="auto"/>
        <w:right w:val="none" w:sz="0" w:space="0" w:color="auto"/>
      </w:divBdr>
    </w:div>
    <w:div w:id="1385829943">
      <w:bodyDiv w:val="1"/>
      <w:marLeft w:val="0"/>
      <w:marRight w:val="0"/>
      <w:marTop w:val="0"/>
      <w:marBottom w:val="0"/>
      <w:divBdr>
        <w:top w:val="none" w:sz="0" w:space="0" w:color="auto"/>
        <w:left w:val="none" w:sz="0" w:space="0" w:color="auto"/>
        <w:bottom w:val="none" w:sz="0" w:space="0" w:color="auto"/>
        <w:right w:val="none" w:sz="0" w:space="0" w:color="auto"/>
      </w:divBdr>
    </w:div>
    <w:div w:id="1394235634">
      <w:bodyDiv w:val="1"/>
      <w:marLeft w:val="0"/>
      <w:marRight w:val="0"/>
      <w:marTop w:val="0"/>
      <w:marBottom w:val="0"/>
      <w:divBdr>
        <w:top w:val="none" w:sz="0" w:space="0" w:color="auto"/>
        <w:left w:val="none" w:sz="0" w:space="0" w:color="auto"/>
        <w:bottom w:val="none" w:sz="0" w:space="0" w:color="auto"/>
        <w:right w:val="none" w:sz="0" w:space="0" w:color="auto"/>
      </w:divBdr>
    </w:div>
    <w:div w:id="1406612138">
      <w:bodyDiv w:val="1"/>
      <w:marLeft w:val="0"/>
      <w:marRight w:val="0"/>
      <w:marTop w:val="0"/>
      <w:marBottom w:val="0"/>
      <w:divBdr>
        <w:top w:val="none" w:sz="0" w:space="0" w:color="auto"/>
        <w:left w:val="none" w:sz="0" w:space="0" w:color="auto"/>
        <w:bottom w:val="none" w:sz="0" w:space="0" w:color="auto"/>
        <w:right w:val="none" w:sz="0" w:space="0" w:color="auto"/>
      </w:divBdr>
    </w:div>
    <w:div w:id="1408187024">
      <w:bodyDiv w:val="1"/>
      <w:marLeft w:val="0"/>
      <w:marRight w:val="0"/>
      <w:marTop w:val="0"/>
      <w:marBottom w:val="0"/>
      <w:divBdr>
        <w:top w:val="none" w:sz="0" w:space="0" w:color="auto"/>
        <w:left w:val="none" w:sz="0" w:space="0" w:color="auto"/>
        <w:bottom w:val="none" w:sz="0" w:space="0" w:color="auto"/>
        <w:right w:val="none" w:sz="0" w:space="0" w:color="auto"/>
      </w:divBdr>
    </w:div>
    <w:div w:id="1409696060">
      <w:bodyDiv w:val="1"/>
      <w:marLeft w:val="0"/>
      <w:marRight w:val="0"/>
      <w:marTop w:val="0"/>
      <w:marBottom w:val="0"/>
      <w:divBdr>
        <w:top w:val="none" w:sz="0" w:space="0" w:color="auto"/>
        <w:left w:val="none" w:sz="0" w:space="0" w:color="auto"/>
        <w:bottom w:val="none" w:sz="0" w:space="0" w:color="auto"/>
        <w:right w:val="none" w:sz="0" w:space="0" w:color="auto"/>
      </w:divBdr>
    </w:div>
    <w:div w:id="1413041306">
      <w:bodyDiv w:val="1"/>
      <w:marLeft w:val="0"/>
      <w:marRight w:val="0"/>
      <w:marTop w:val="0"/>
      <w:marBottom w:val="0"/>
      <w:divBdr>
        <w:top w:val="none" w:sz="0" w:space="0" w:color="auto"/>
        <w:left w:val="none" w:sz="0" w:space="0" w:color="auto"/>
        <w:bottom w:val="none" w:sz="0" w:space="0" w:color="auto"/>
        <w:right w:val="none" w:sz="0" w:space="0" w:color="auto"/>
      </w:divBdr>
    </w:div>
    <w:div w:id="1415780549">
      <w:bodyDiv w:val="1"/>
      <w:marLeft w:val="0"/>
      <w:marRight w:val="0"/>
      <w:marTop w:val="0"/>
      <w:marBottom w:val="0"/>
      <w:divBdr>
        <w:top w:val="none" w:sz="0" w:space="0" w:color="auto"/>
        <w:left w:val="none" w:sz="0" w:space="0" w:color="auto"/>
        <w:bottom w:val="none" w:sz="0" w:space="0" w:color="auto"/>
        <w:right w:val="none" w:sz="0" w:space="0" w:color="auto"/>
      </w:divBdr>
    </w:div>
    <w:div w:id="1416364673">
      <w:bodyDiv w:val="1"/>
      <w:marLeft w:val="0"/>
      <w:marRight w:val="0"/>
      <w:marTop w:val="0"/>
      <w:marBottom w:val="0"/>
      <w:divBdr>
        <w:top w:val="none" w:sz="0" w:space="0" w:color="auto"/>
        <w:left w:val="none" w:sz="0" w:space="0" w:color="auto"/>
        <w:bottom w:val="none" w:sz="0" w:space="0" w:color="auto"/>
        <w:right w:val="none" w:sz="0" w:space="0" w:color="auto"/>
      </w:divBdr>
    </w:div>
    <w:div w:id="1422946250">
      <w:bodyDiv w:val="1"/>
      <w:marLeft w:val="0"/>
      <w:marRight w:val="0"/>
      <w:marTop w:val="0"/>
      <w:marBottom w:val="0"/>
      <w:divBdr>
        <w:top w:val="none" w:sz="0" w:space="0" w:color="auto"/>
        <w:left w:val="none" w:sz="0" w:space="0" w:color="auto"/>
        <w:bottom w:val="none" w:sz="0" w:space="0" w:color="auto"/>
        <w:right w:val="none" w:sz="0" w:space="0" w:color="auto"/>
      </w:divBdr>
    </w:div>
    <w:div w:id="1442408781">
      <w:bodyDiv w:val="1"/>
      <w:marLeft w:val="0"/>
      <w:marRight w:val="0"/>
      <w:marTop w:val="0"/>
      <w:marBottom w:val="0"/>
      <w:divBdr>
        <w:top w:val="none" w:sz="0" w:space="0" w:color="auto"/>
        <w:left w:val="none" w:sz="0" w:space="0" w:color="auto"/>
        <w:bottom w:val="none" w:sz="0" w:space="0" w:color="auto"/>
        <w:right w:val="none" w:sz="0" w:space="0" w:color="auto"/>
      </w:divBdr>
    </w:div>
    <w:div w:id="1445077991">
      <w:bodyDiv w:val="1"/>
      <w:marLeft w:val="0"/>
      <w:marRight w:val="0"/>
      <w:marTop w:val="0"/>
      <w:marBottom w:val="0"/>
      <w:divBdr>
        <w:top w:val="none" w:sz="0" w:space="0" w:color="auto"/>
        <w:left w:val="none" w:sz="0" w:space="0" w:color="auto"/>
        <w:bottom w:val="none" w:sz="0" w:space="0" w:color="auto"/>
        <w:right w:val="none" w:sz="0" w:space="0" w:color="auto"/>
      </w:divBdr>
    </w:div>
    <w:div w:id="1445228465">
      <w:bodyDiv w:val="1"/>
      <w:marLeft w:val="0"/>
      <w:marRight w:val="0"/>
      <w:marTop w:val="0"/>
      <w:marBottom w:val="0"/>
      <w:divBdr>
        <w:top w:val="none" w:sz="0" w:space="0" w:color="auto"/>
        <w:left w:val="none" w:sz="0" w:space="0" w:color="auto"/>
        <w:bottom w:val="none" w:sz="0" w:space="0" w:color="auto"/>
        <w:right w:val="none" w:sz="0" w:space="0" w:color="auto"/>
      </w:divBdr>
    </w:div>
    <w:div w:id="1464998495">
      <w:bodyDiv w:val="1"/>
      <w:marLeft w:val="0"/>
      <w:marRight w:val="0"/>
      <w:marTop w:val="0"/>
      <w:marBottom w:val="0"/>
      <w:divBdr>
        <w:top w:val="none" w:sz="0" w:space="0" w:color="auto"/>
        <w:left w:val="none" w:sz="0" w:space="0" w:color="auto"/>
        <w:bottom w:val="none" w:sz="0" w:space="0" w:color="auto"/>
        <w:right w:val="none" w:sz="0" w:space="0" w:color="auto"/>
      </w:divBdr>
    </w:div>
    <w:div w:id="1481727433">
      <w:bodyDiv w:val="1"/>
      <w:marLeft w:val="0"/>
      <w:marRight w:val="0"/>
      <w:marTop w:val="0"/>
      <w:marBottom w:val="0"/>
      <w:divBdr>
        <w:top w:val="none" w:sz="0" w:space="0" w:color="auto"/>
        <w:left w:val="none" w:sz="0" w:space="0" w:color="auto"/>
        <w:bottom w:val="none" w:sz="0" w:space="0" w:color="auto"/>
        <w:right w:val="none" w:sz="0" w:space="0" w:color="auto"/>
      </w:divBdr>
    </w:div>
    <w:div w:id="1497528417">
      <w:bodyDiv w:val="1"/>
      <w:marLeft w:val="0"/>
      <w:marRight w:val="0"/>
      <w:marTop w:val="0"/>
      <w:marBottom w:val="0"/>
      <w:divBdr>
        <w:top w:val="none" w:sz="0" w:space="0" w:color="auto"/>
        <w:left w:val="none" w:sz="0" w:space="0" w:color="auto"/>
        <w:bottom w:val="none" w:sz="0" w:space="0" w:color="auto"/>
        <w:right w:val="none" w:sz="0" w:space="0" w:color="auto"/>
      </w:divBdr>
    </w:div>
    <w:div w:id="1499149432">
      <w:bodyDiv w:val="1"/>
      <w:marLeft w:val="0"/>
      <w:marRight w:val="0"/>
      <w:marTop w:val="0"/>
      <w:marBottom w:val="0"/>
      <w:divBdr>
        <w:top w:val="none" w:sz="0" w:space="0" w:color="auto"/>
        <w:left w:val="none" w:sz="0" w:space="0" w:color="auto"/>
        <w:bottom w:val="none" w:sz="0" w:space="0" w:color="auto"/>
        <w:right w:val="none" w:sz="0" w:space="0" w:color="auto"/>
      </w:divBdr>
    </w:div>
    <w:div w:id="1514681280">
      <w:bodyDiv w:val="1"/>
      <w:marLeft w:val="0"/>
      <w:marRight w:val="0"/>
      <w:marTop w:val="0"/>
      <w:marBottom w:val="0"/>
      <w:divBdr>
        <w:top w:val="none" w:sz="0" w:space="0" w:color="auto"/>
        <w:left w:val="none" w:sz="0" w:space="0" w:color="auto"/>
        <w:bottom w:val="none" w:sz="0" w:space="0" w:color="auto"/>
        <w:right w:val="none" w:sz="0" w:space="0" w:color="auto"/>
      </w:divBdr>
    </w:div>
    <w:div w:id="1524781984">
      <w:bodyDiv w:val="1"/>
      <w:marLeft w:val="0"/>
      <w:marRight w:val="0"/>
      <w:marTop w:val="0"/>
      <w:marBottom w:val="0"/>
      <w:divBdr>
        <w:top w:val="none" w:sz="0" w:space="0" w:color="auto"/>
        <w:left w:val="none" w:sz="0" w:space="0" w:color="auto"/>
        <w:bottom w:val="none" w:sz="0" w:space="0" w:color="auto"/>
        <w:right w:val="none" w:sz="0" w:space="0" w:color="auto"/>
      </w:divBdr>
    </w:div>
    <w:div w:id="1532495559">
      <w:bodyDiv w:val="1"/>
      <w:marLeft w:val="0"/>
      <w:marRight w:val="0"/>
      <w:marTop w:val="0"/>
      <w:marBottom w:val="0"/>
      <w:divBdr>
        <w:top w:val="none" w:sz="0" w:space="0" w:color="auto"/>
        <w:left w:val="none" w:sz="0" w:space="0" w:color="auto"/>
        <w:bottom w:val="none" w:sz="0" w:space="0" w:color="auto"/>
        <w:right w:val="none" w:sz="0" w:space="0" w:color="auto"/>
      </w:divBdr>
    </w:div>
    <w:div w:id="1532690470">
      <w:bodyDiv w:val="1"/>
      <w:marLeft w:val="0"/>
      <w:marRight w:val="0"/>
      <w:marTop w:val="0"/>
      <w:marBottom w:val="0"/>
      <w:divBdr>
        <w:top w:val="none" w:sz="0" w:space="0" w:color="auto"/>
        <w:left w:val="none" w:sz="0" w:space="0" w:color="auto"/>
        <w:bottom w:val="none" w:sz="0" w:space="0" w:color="auto"/>
        <w:right w:val="none" w:sz="0" w:space="0" w:color="auto"/>
      </w:divBdr>
    </w:div>
    <w:div w:id="1553618658">
      <w:bodyDiv w:val="1"/>
      <w:marLeft w:val="0"/>
      <w:marRight w:val="0"/>
      <w:marTop w:val="0"/>
      <w:marBottom w:val="0"/>
      <w:divBdr>
        <w:top w:val="none" w:sz="0" w:space="0" w:color="auto"/>
        <w:left w:val="none" w:sz="0" w:space="0" w:color="auto"/>
        <w:bottom w:val="none" w:sz="0" w:space="0" w:color="auto"/>
        <w:right w:val="none" w:sz="0" w:space="0" w:color="auto"/>
      </w:divBdr>
    </w:div>
    <w:div w:id="1553619914">
      <w:bodyDiv w:val="1"/>
      <w:marLeft w:val="0"/>
      <w:marRight w:val="0"/>
      <w:marTop w:val="0"/>
      <w:marBottom w:val="0"/>
      <w:divBdr>
        <w:top w:val="none" w:sz="0" w:space="0" w:color="auto"/>
        <w:left w:val="none" w:sz="0" w:space="0" w:color="auto"/>
        <w:bottom w:val="none" w:sz="0" w:space="0" w:color="auto"/>
        <w:right w:val="none" w:sz="0" w:space="0" w:color="auto"/>
      </w:divBdr>
    </w:div>
    <w:div w:id="1560246376">
      <w:bodyDiv w:val="1"/>
      <w:marLeft w:val="0"/>
      <w:marRight w:val="0"/>
      <w:marTop w:val="0"/>
      <w:marBottom w:val="0"/>
      <w:divBdr>
        <w:top w:val="none" w:sz="0" w:space="0" w:color="auto"/>
        <w:left w:val="none" w:sz="0" w:space="0" w:color="auto"/>
        <w:bottom w:val="none" w:sz="0" w:space="0" w:color="auto"/>
        <w:right w:val="none" w:sz="0" w:space="0" w:color="auto"/>
      </w:divBdr>
    </w:div>
    <w:div w:id="1564291233">
      <w:bodyDiv w:val="1"/>
      <w:marLeft w:val="0"/>
      <w:marRight w:val="0"/>
      <w:marTop w:val="0"/>
      <w:marBottom w:val="0"/>
      <w:divBdr>
        <w:top w:val="none" w:sz="0" w:space="0" w:color="auto"/>
        <w:left w:val="none" w:sz="0" w:space="0" w:color="auto"/>
        <w:bottom w:val="none" w:sz="0" w:space="0" w:color="auto"/>
        <w:right w:val="none" w:sz="0" w:space="0" w:color="auto"/>
      </w:divBdr>
    </w:div>
    <w:div w:id="1568570897">
      <w:bodyDiv w:val="1"/>
      <w:marLeft w:val="0"/>
      <w:marRight w:val="0"/>
      <w:marTop w:val="0"/>
      <w:marBottom w:val="0"/>
      <w:divBdr>
        <w:top w:val="none" w:sz="0" w:space="0" w:color="auto"/>
        <w:left w:val="none" w:sz="0" w:space="0" w:color="auto"/>
        <w:bottom w:val="none" w:sz="0" w:space="0" w:color="auto"/>
        <w:right w:val="none" w:sz="0" w:space="0" w:color="auto"/>
      </w:divBdr>
    </w:div>
    <w:div w:id="1568681698">
      <w:bodyDiv w:val="1"/>
      <w:marLeft w:val="0"/>
      <w:marRight w:val="0"/>
      <w:marTop w:val="0"/>
      <w:marBottom w:val="0"/>
      <w:divBdr>
        <w:top w:val="none" w:sz="0" w:space="0" w:color="auto"/>
        <w:left w:val="none" w:sz="0" w:space="0" w:color="auto"/>
        <w:bottom w:val="none" w:sz="0" w:space="0" w:color="auto"/>
        <w:right w:val="none" w:sz="0" w:space="0" w:color="auto"/>
      </w:divBdr>
    </w:div>
    <w:div w:id="1600796433">
      <w:bodyDiv w:val="1"/>
      <w:marLeft w:val="0"/>
      <w:marRight w:val="0"/>
      <w:marTop w:val="0"/>
      <w:marBottom w:val="0"/>
      <w:divBdr>
        <w:top w:val="none" w:sz="0" w:space="0" w:color="auto"/>
        <w:left w:val="none" w:sz="0" w:space="0" w:color="auto"/>
        <w:bottom w:val="none" w:sz="0" w:space="0" w:color="auto"/>
        <w:right w:val="none" w:sz="0" w:space="0" w:color="auto"/>
      </w:divBdr>
    </w:div>
    <w:div w:id="1636988153">
      <w:bodyDiv w:val="1"/>
      <w:marLeft w:val="0"/>
      <w:marRight w:val="0"/>
      <w:marTop w:val="0"/>
      <w:marBottom w:val="0"/>
      <w:divBdr>
        <w:top w:val="none" w:sz="0" w:space="0" w:color="auto"/>
        <w:left w:val="none" w:sz="0" w:space="0" w:color="auto"/>
        <w:bottom w:val="none" w:sz="0" w:space="0" w:color="auto"/>
        <w:right w:val="none" w:sz="0" w:space="0" w:color="auto"/>
      </w:divBdr>
    </w:div>
    <w:div w:id="1646086413">
      <w:bodyDiv w:val="1"/>
      <w:marLeft w:val="0"/>
      <w:marRight w:val="0"/>
      <w:marTop w:val="0"/>
      <w:marBottom w:val="0"/>
      <w:divBdr>
        <w:top w:val="none" w:sz="0" w:space="0" w:color="auto"/>
        <w:left w:val="none" w:sz="0" w:space="0" w:color="auto"/>
        <w:bottom w:val="none" w:sz="0" w:space="0" w:color="auto"/>
        <w:right w:val="none" w:sz="0" w:space="0" w:color="auto"/>
      </w:divBdr>
    </w:div>
    <w:div w:id="1657490510">
      <w:bodyDiv w:val="1"/>
      <w:marLeft w:val="0"/>
      <w:marRight w:val="0"/>
      <w:marTop w:val="0"/>
      <w:marBottom w:val="0"/>
      <w:divBdr>
        <w:top w:val="none" w:sz="0" w:space="0" w:color="auto"/>
        <w:left w:val="none" w:sz="0" w:space="0" w:color="auto"/>
        <w:bottom w:val="none" w:sz="0" w:space="0" w:color="auto"/>
        <w:right w:val="none" w:sz="0" w:space="0" w:color="auto"/>
      </w:divBdr>
    </w:div>
    <w:div w:id="1657609016">
      <w:bodyDiv w:val="1"/>
      <w:marLeft w:val="0"/>
      <w:marRight w:val="0"/>
      <w:marTop w:val="0"/>
      <w:marBottom w:val="0"/>
      <w:divBdr>
        <w:top w:val="none" w:sz="0" w:space="0" w:color="auto"/>
        <w:left w:val="none" w:sz="0" w:space="0" w:color="auto"/>
        <w:bottom w:val="none" w:sz="0" w:space="0" w:color="auto"/>
        <w:right w:val="none" w:sz="0" w:space="0" w:color="auto"/>
      </w:divBdr>
    </w:div>
    <w:div w:id="1701392386">
      <w:bodyDiv w:val="1"/>
      <w:marLeft w:val="0"/>
      <w:marRight w:val="0"/>
      <w:marTop w:val="0"/>
      <w:marBottom w:val="0"/>
      <w:divBdr>
        <w:top w:val="none" w:sz="0" w:space="0" w:color="auto"/>
        <w:left w:val="none" w:sz="0" w:space="0" w:color="auto"/>
        <w:bottom w:val="none" w:sz="0" w:space="0" w:color="auto"/>
        <w:right w:val="none" w:sz="0" w:space="0" w:color="auto"/>
      </w:divBdr>
      <w:divsChild>
        <w:div w:id="175656101">
          <w:marLeft w:val="0"/>
          <w:marRight w:val="0"/>
          <w:marTop w:val="0"/>
          <w:marBottom w:val="0"/>
          <w:divBdr>
            <w:top w:val="none" w:sz="0" w:space="0" w:color="auto"/>
            <w:left w:val="none" w:sz="0" w:space="0" w:color="auto"/>
            <w:bottom w:val="none" w:sz="0" w:space="0" w:color="auto"/>
            <w:right w:val="none" w:sz="0" w:space="0" w:color="auto"/>
          </w:divBdr>
          <w:divsChild>
            <w:div w:id="502596765">
              <w:marLeft w:val="0"/>
              <w:marRight w:val="0"/>
              <w:marTop w:val="0"/>
              <w:marBottom w:val="300"/>
              <w:divBdr>
                <w:top w:val="none" w:sz="0" w:space="0" w:color="auto"/>
                <w:left w:val="none" w:sz="0" w:space="0" w:color="auto"/>
                <w:bottom w:val="none" w:sz="0" w:space="0" w:color="auto"/>
                <w:right w:val="none" w:sz="0" w:space="0" w:color="auto"/>
              </w:divBdr>
              <w:divsChild>
                <w:div w:id="848064537">
                  <w:marLeft w:val="0"/>
                  <w:marRight w:val="0"/>
                  <w:marTop w:val="0"/>
                  <w:marBottom w:val="0"/>
                  <w:divBdr>
                    <w:top w:val="none" w:sz="0" w:space="0" w:color="auto"/>
                    <w:left w:val="none" w:sz="0" w:space="0" w:color="auto"/>
                    <w:bottom w:val="none" w:sz="0" w:space="0" w:color="auto"/>
                    <w:right w:val="none" w:sz="0" w:space="0" w:color="auto"/>
                  </w:divBdr>
                  <w:divsChild>
                    <w:div w:id="1893956446">
                      <w:marLeft w:val="0"/>
                      <w:marRight w:val="0"/>
                      <w:marTop w:val="0"/>
                      <w:marBottom w:val="0"/>
                      <w:divBdr>
                        <w:top w:val="none" w:sz="0" w:space="0" w:color="auto"/>
                        <w:left w:val="none" w:sz="0" w:space="0" w:color="auto"/>
                        <w:bottom w:val="none" w:sz="0" w:space="0" w:color="auto"/>
                        <w:right w:val="none" w:sz="0" w:space="0" w:color="auto"/>
                      </w:divBdr>
                    </w:div>
                    <w:div w:id="42019762">
                      <w:marLeft w:val="0"/>
                      <w:marRight w:val="0"/>
                      <w:marTop w:val="0"/>
                      <w:marBottom w:val="0"/>
                      <w:divBdr>
                        <w:top w:val="none" w:sz="0" w:space="0" w:color="auto"/>
                        <w:left w:val="none" w:sz="0" w:space="0" w:color="auto"/>
                        <w:bottom w:val="none" w:sz="0" w:space="0" w:color="auto"/>
                        <w:right w:val="none" w:sz="0" w:space="0" w:color="auto"/>
                      </w:divBdr>
                    </w:div>
                    <w:div w:id="1299914078">
                      <w:marLeft w:val="0"/>
                      <w:marRight w:val="0"/>
                      <w:marTop w:val="0"/>
                      <w:marBottom w:val="0"/>
                      <w:divBdr>
                        <w:top w:val="none" w:sz="0" w:space="0" w:color="auto"/>
                        <w:left w:val="none" w:sz="0" w:space="0" w:color="auto"/>
                        <w:bottom w:val="none" w:sz="0" w:space="0" w:color="auto"/>
                        <w:right w:val="none" w:sz="0" w:space="0" w:color="auto"/>
                      </w:divBdr>
                    </w:div>
                    <w:div w:id="441077643">
                      <w:marLeft w:val="0"/>
                      <w:marRight w:val="0"/>
                      <w:marTop w:val="0"/>
                      <w:marBottom w:val="0"/>
                      <w:divBdr>
                        <w:top w:val="none" w:sz="0" w:space="0" w:color="auto"/>
                        <w:left w:val="none" w:sz="0" w:space="0" w:color="auto"/>
                        <w:bottom w:val="none" w:sz="0" w:space="0" w:color="auto"/>
                        <w:right w:val="none" w:sz="0" w:space="0" w:color="auto"/>
                      </w:divBdr>
                      <w:divsChild>
                        <w:div w:id="892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1824">
                  <w:marLeft w:val="0"/>
                  <w:marRight w:val="0"/>
                  <w:marTop w:val="0"/>
                  <w:marBottom w:val="0"/>
                  <w:divBdr>
                    <w:top w:val="none" w:sz="0" w:space="0" w:color="auto"/>
                    <w:left w:val="none" w:sz="0" w:space="0" w:color="auto"/>
                    <w:bottom w:val="none" w:sz="0" w:space="0" w:color="auto"/>
                    <w:right w:val="none" w:sz="0" w:space="0" w:color="auto"/>
                  </w:divBdr>
                  <w:divsChild>
                    <w:div w:id="1839953626">
                      <w:marLeft w:val="0"/>
                      <w:marRight w:val="0"/>
                      <w:marTop w:val="0"/>
                      <w:marBottom w:val="0"/>
                      <w:divBdr>
                        <w:top w:val="none" w:sz="0" w:space="0" w:color="auto"/>
                        <w:left w:val="none" w:sz="0" w:space="0" w:color="auto"/>
                        <w:bottom w:val="none" w:sz="0" w:space="0" w:color="auto"/>
                        <w:right w:val="none" w:sz="0" w:space="0" w:color="auto"/>
                      </w:divBdr>
                      <w:divsChild>
                        <w:div w:id="865215870">
                          <w:marLeft w:val="0"/>
                          <w:marRight w:val="0"/>
                          <w:marTop w:val="0"/>
                          <w:marBottom w:val="0"/>
                          <w:divBdr>
                            <w:top w:val="none" w:sz="0" w:space="0" w:color="auto"/>
                            <w:left w:val="none" w:sz="0" w:space="0" w:color="auto"/>
                            <w:bottom w:val="none" w:sz="0" w:space="0" w:color="auto"/>
                            <w:right w:val="none" w:sz="0" w:space="0" w:color="auto"/>
                          </w:divBdr>
                          <w:divsChild>
                            <w:div w:id="19112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387498">
      <w:bodyDiv w:val="1"/>
      <w:marLeft w:val="0"/>
      <w:marRight w:val="0"/>
      <w:marTop w:val="0"/>
      <w:marBottom w:val="0"/>
      <w:divBdr>
        <w:top w:val="none" w:sz="0" w:space="0" w:color="auto"/>
        <w:left w:val="none" w:sz="0" w:space="0" w:color="auto"/>
        <w:bottom w:val="none" w:sz="0" w:space="0" w:color="auto"/>
        <w:right w:val="none" w:sz="0" w:space="0" w:color="auto"/>
      </w:divBdr>
      <w:divsChild>
        <w:div w:id="1806925649">
          <w:marLeft w:val="0"/>
          <w:marRight w:val="0"/>
          <w:marTop w:val="0"/>
          <w:marBottom w:val="0"/>
          <w:divBdr>
            <w:top w:val="none" w:sz="0" w:space="0" w:color="auto"/>
            <w:left w:val="none" w:sz="0" w:space="0" w:color="auto"/>
            <w:bottom w:val="none" w:sz="0" w:space="0" w:color="auto"/>
            <w:right w:val="none" w:sz="0" w:space="0" w:color="auto"/>
          </w:divBdr>
          <w:divsChild>
            <w:div w:id="1575698890">
              <w:marLeft w:val="0"/>
              <w:marRight w:val="0"/>
              <w:marTop w:val="0"/>
              <w:marBottom w:val="0"/>
              <w:divBdr>
                <w:top w:val="none" w:sz="0" w:space="0" w:color="auto"/>
                <w:left w:val="none" w:sz="0" w:space="0" w:color="auto"/>
                <w:bottom w:val="none" w:sz="0" w:space="0" w:color="auto"/>
                <w:right w:val="none" w:sz="0" w:space="0" w:color="auto"/>
              </w:divBdr>
              <w:divsChild>
                <w:div w:id="1601065705">
                  <w:marLeft w:val="0"/>
                  <w:marRight w:val="0"/>
                  <w:marTop w:val="0"/>
                  <w:marBottom w:val="0"/>
                  <w:divBdr>
                    <w:top w:val="none" w:sz="0" w:space="0" w:color="auto"/>
                    <w:left w:val="none" w:sz="0" w:space="0" w:color="auto"/>
                    <w:bottom w:val="none" w:sz="0" w:space="0" w:color="auto"/>
                    <w:right w:val="none" w:sz="0" w:space="0" w:color="auto"/>
                  </w:divBdr>
                  <w:divsChild>
                    <w:div w:id="13596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8246">
      <w:bodyDiv w:val="1"/>
      <w:marLeft w:val="0"/>
      <w:marRight w:val="0"/>
      <w:marTop w:val="0"/>
      <w:marBottom w:val="0"/>
      <w:divBdr>
        <w:top w:val="none" w:sz="0" w:space="0" w:color="auto"/>
        <w:left w:val="none" w:sz="0" w:space="0" w:color="auto"/>
        <w:bottom w:val="none" w:sz="0" w:space="0" w:color="auto"/>
        <w:right w:val="none" w:sz="0" w:space="0" w:color="auto"/>
      </w:divBdr>
    </w:div>
    <w:div w:id="1723164597">
      <w:bodyDiv w:val="1"/>
      <w:marLeft w:val="0"/>
      <w:marRight w:val="0"/>
      <w:marTop w:val="0"/>
      <w:marBottom w:val="0"/>
      <w:divBdr>
        <w:top w:val="none" w:sz="0" w:space="0" w:color="auto"/>
        <w:left w:val="none" w:sz="0" w:space="0" w:color="auto"/>
        <w:bottom w:val="none" w:sz="0" w:space="0" w:color="auto"/>
        <w:right w:val="none" w:sz="0" w:space="0" w:color="auto"/>
      </w:divBdr>
    </w:div>
    <w:div w:id="1723214659">
      <w:bodyDiv w:val="1"/>
      <w:marLeft w:val="0"/>
      <w:marRight w:val="0"/>
      <w:marTop w:val="0"/>
      <w:marBottom w:val="0"/>
      <w:divBdr>
        <w:top w:val="none" w:sz="0" w:space="0" w:color="auto"/>
        <w:left w:val="none" w:sz="0" w:space="0" w:color="auto"/>
        <w:bottom w:val="none" w:sz="0" w:space="0" w:color="auto"/>
        <w:right w:val="none" w:sz="0" w:space="0" w:color="auto"/>
      </w:divBdr>
    </w:div>
    <w:div w:id="1727414949">
      <w:bodyDiv w:val="1"/>
      <w:marLeft w:val="0"/>
      <w:marRight w:val="0"/>
      <w:marTop w:val="0"/>
      <w:marBottom w:val="0"/>
      <w:divBdr>
        <w:top w:val="none" w:sz="0" w:space="0" w:color="auto"/>
        <w:left w:val="none" w:sz="0" w:space="0" w:color="auto"/>
        <w:bottom w:val="none" w:sz="0" w:space="0" w:color="auto"/>
        <w:right w:val="none" w:sz="0" w:space="0" w:color="auto"/>
      </w:divBdr>
    </w:div>
    <w:div w:id="1737700628">
      <w:bodyDiv w:val="1"/>
      <w:marLeft w:val="0"/>
      <w:marRight w:val="0"/>
      <w:marTop w:val="0"/>
      <w:marBottom w:val="0"/>
      <w:divBdr>
        <w:top w:val="none" w:sz="0" w:space="0" w:color="auto"/>
        <w:left w:val="none" w:sz="0" w:space="0" w:color="auto"/>
        <w:bottom w:val="none" w:sz="0" w:space="0" w:color="auto"/>
        <w:right w:val="none" w:sz="0" w:space="0" w:color="auto"/>
      </w:divBdr>
    </w:div>
    <w:div w:id="1738354031">
      <w:bodyDiv w:val="1"/>
      <w:marLeft w:val="0"/>
      <w:marRight w:val="0"/>
      <w:marTop w:val="0"/>
      <w:marBottom w:val="0"/>
      <w:divBdr>
        <w:top w:val="none" w:sz="0" w:space="0" w:color="auto"/>
        <w:left w:val="none" w:sz="0" w:space="0" w:color="auto"/>
        <w:bottom w:val="none" w:sz="0" w:space="0" w:color="auto"/>
        <w:right w:val="none" w:sz="0" w:space="0" w:color="auto"/>
      </w:divBdr>
    </w:div>
    <w:div w:id="1740901831">
      <w:bodyDiv w:val="1"/>
      <w:marLeft w:val="0"/>
      <w:marRight w:val="0"/>
      <w:marTop w:val="0"/>
      <w:marBottom w:val="0"/>
      <w:divBdr>
        <w:top w:val="none" w:sz="0" w:space="0" w:color="auto"/>
        <w:left w:val="none" w:sz="0" w:space="0" w:color="auto"/>
        <w:bottom w:val="none" w:sz="0" w:space="0" w:color="auto"/>
        <w:right w:val="none" w:sz="0" w:space="0" w:color="auto"/>
      </w:divBdr>
    </w:div>
    <w:div w:id="1754203754">
      <w:bodyDiv w:val="1"/>
      <w:marLeft w:val="0"/>
      <w:marRight w:val="0"/>
      <w:marTop w:val="0"/>
      <w:marBottom w:val="0"/>
      <w:divBdr>
        <w:top w:val="none" w:sz="0" w:space="0" w:color="auto"/>
        <w:left w:val="none" w:sz="0" w:space="0" w:color="auto"/>
        <w:bottom w:val="none" w:sz="0" w:space="0" w:color="auto"/>
        <w:right w:val="none" w:sz="0" w:space="0" w:color="auto"/>
      </w:divBdr>
      <w:divsChild>
        <w:div w:id="764032176">
          <w:marLeft w:val="0"/>
          <w:marRight w:val="0"/>
          <w:marTop w:val="0"/>
          <w:marBottom w:val="0"/>
          <w:divBdr>
            <w:top w:val="none" w:sz="0" w:space="0" w:color="auto"/>
            <w:left w:val="none" w:sz="0" w:space="0" w:color="auto"/>
            <w:bottom w:val="none" w:sz="0" w:space="0" w:color="auto"/>
            <w:right w:val="none" w:sz="0" w:space="0" w:color="auto"/>
          </w:divBdr>
          <w:divsChild>
            <w:div w:id="832572681">
              <w:marLeft w:val="0"/>
              <w:marRight w:val="0"/>
              <w:marTop w:val="0"/>
              <w:marBottom w:val="0"/>
              <w:divBdr>
                <w:top w:val="none" w:sz="0" w:space="0" w:color="auto"/>
                <w:left w:val="none" w:sz="0" w:space="0" w:color="auto"/>
                <w:bottom w:val="none" w:sz="0" w:space="0" w:color="auto"/>
                <w:right w:val="none" w:sz="0" w:space="0" w:color="auto"/>
              </w:divBdr>
              <w:divsChild>
                <w:div w:id="1894807291">
                  <w:marLeft w:val="0"/>
                  <w:marRight w:val="0"/>
                  <w:marTop w:val="0"/>
                  <w:marBottom w:val="0"/>
                  <w:divBdr>
                    <w:top w:val="none" w:sz="0" w:space="0" w:color="auto"/>
                    <w:left w:val="none" w:sz="0" w:space="0" w:color="auto"/>
                    <w:bottom w:val="none" w:sz="0" w:space="0" w:color="auto"/>
                    <w:right w:val="none" w:sz="0" w:space="0" w:color="auto"/>
                  </w:divBdr>
                  <w:divsChild>
                    <w:div w:id="2101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4429">
      <w:bodyDiv w:val="1"/>
      <w:marLeft w:val="0"/>
      <w:marRight w:val="0"/>
      <w:marTop w:val="0"/>
      <w:marBottom w:val="0"/>
      <w:divBdr>
        <w:top w:val="none" w:sz="0" w:space="0" w:color="auto"/>
        <w:left w:val="none" w:sz="0" w:space="0" w:color="auto"/>
        <w:bottom w:val="none" w:sz="0" w:space="0" w:color="auto"/>
        <w:right w:val="none" w:sz="0" w:space="0" w:color="auto"/>
      </w:divBdr>
    </w:div>
    <w:div w:id="1770467635">
      <w:bodyDiv w:val="1"/>
      <w:marLeft w:val="0"/>
      <w:marRight w:val="0"/>
      <w:marTop w:val="0"/>
      <w:marBottom w:val="0"/>
      <w:divBdr>
        <w:top w:val="none" w:sz="0" w:space="0" w:color="auto"/>
        <w:left w:val="none" w:sz="0" w:space="0" w:color="auto"/>
        <w:bottom w:val="none" w:sz="0" w:space="0" w:color="auto"/>
        <w:right w:val="none" w:sz="0" w:space="0" w:color="auto"/>
      </w:divBdr>
    </w:div>
    <w:div w:id="1775322047">
      <w:bodyDiv w:val="1"/>
      <w:marLeft w:val="0"/>
      <w:marRight w:val="0"/>
      <w:marTop w:val="0"/>
      <w:marBottom w:val="0"/>
      <w:divBdr>
        <w:top w:val="none" w:sz="0" w:space="0" w:color="auto"/>
        <w:left w:val="none" w:sz="0" w:space="0" w:color="auto"/>
        <w:bottom w:val="none" w:sz="0" w:space="0" w:color="auto"/>
        <w:right w:val="none" w:sz="0" w:space="0" w:color="auto"/>
      </w:divBdr>
    </w:div>
    <w:div w:id="1783181614">
      <w:bodyDiv w:val="1"/>
      <w:marLeft w:val="0"/>
      <w:marRight w:val="0"/>
      <w:marTop w:val="0"/>
      <w:marBottom w:val="0"/>
      <w:divBdr>
        <w:top w:val="none" w:sz="0" w:space="0" w:color="auto"/>
        <w:left w:val="none" w:sz="0" w:space="0" w:color="auto"/>
        <w:bottom w:val="none" w:sz="0" w:space="0" w:color="auto"/>
        <w:right w:val="none" w:sz="0" w:space="0" w:color="auto"/>
      </w:divBdr>
    </w:div>
    <w:div w:id="1787773781">
      <w:bodyDiv w:val="1"/>
      <w:marLeft w:val="0"/>
      <w:marRight w:val="0"/>
      <w:marTop w:val="0"/>
      <w:marBottom w:val="0"/>
      <w:divBdr>
        <w:top w:val="none" w:sz="0" w:space="0" w:color="auto"/>
        <w:left w:val="none" w:sz="0" w:space="0" w:color="auto"/>
        <w:bottom w:val="none" w:sz="0" w:space="0" w:color="auto"/>
        <w:right w:val="none" w:sz="0" w:space="0" w:color="auto"/>
      </w:divBdr>
    </w:div>
    <w:div w:id="1790322512">
      <w:bodyDiv w:val="1"/>
      <w:marLeft w:val="0"/>
      <w:marRight w:val="0"/>
      <w:marTop w:val="0"/>
      <w:marBottom w:val="0"/>
      <w:divBdr>
        <w:top w:val="none" w:sz="0" w:space="0" w:color="auto"/>
        <w:left w:val="none" w:sz="0" w:space="0" w:color="auto"/>
        <w:bottom w:val="none" w:sz="0" w:space="0" w:color="auto"/>
        <w:right w:val="none" w:sz="0" w:space="0" w:color="auto"/>
      </w:divBdr>
    </w:div>
    <w:div w:id="1795906635">
      <w:bodyDiv w:val="1"/>
      <w:marLeft w:val="0"/>
      <w:marRight w:val="0"/>
      <w:marTop w:val="0"/>
      <w:marBottom w:val="0"/>
      <w:divBdr>
        <w:top w:val="none" w:sz="0" w:space="0" w:color="auto"/>
        <w:left w:val="none" w:sz="0" w:space="0" w:color="auto"/>
        <w:bottom w:val="none" w:sz="0" w:space="0" w:color="auto"/>
        <w:right w:val="none" w:sz="0" w:space="0" w:color="auto"/>
      </w:divBdr>
    </w:div>
    <w:div w:id="1801802074">
      <w:bodyDiv w:val="1"/>
      <w:marLeft w:val="0"/>
      <w:marRight w:val="0"/>
      <w:marTop w:val="0"/>
      <w:marBottom w:val="0"/>
      <w:divBdr>
        <w:top w:val="none" w:sz="0" w:space="0" w:color="auto"/>
        <w:left w:val="none" w:sz="0" w:space="0" w:color="auto"/>
        <w:bottom w:val="none" w:sz="0" w:space="0" w:color="auto"/>
        <w:right w:val="none" w:sz="0" w:space="0" w:color="auto"/>
      </w:divBdr>
    </w:div>
    <w:div w:id="1809276995">
      <w:bodyDiv w:val="1"/>
      <w:marLeft w:val="0"/>
      <w:marRight w:val="0"/>
      <w:marTop w:val="0"/>
      <w:marBottom w:val="0"/>
      <w:divBdr>
        <w:top w:val="none" w:sz="0" w:space="0" w:color="auto"/>
        <w:left w:val="none" w:sz="0" w:space="0" w:color="auto"/>
        <w:bottom w:val="none" w:sz="0" w:space="0" w:color="auto"/>
        <w:right w:val="none" w:sz="0" w:space="0" w:color="auto"/>
      </w:divBdr>
    </w:div>
    <w:div w:id="1815296975">
      <w:bodyDiv w:val="1"/>
      <w:marLeft w:val="0"/>
      <w:marRight w:val="0"/>
      <w:marTop w:val="0"/>
      <w:marBottom w:val="0"/>
      <w:divBdr>
        <w:top w:val="none" w:sz="0" w:space="0" w:color="auto"/>
        <w:left w:val="none" w:sz="0" w:space="0" w:color="auto"/>
        <w:bottom w:val="none" w:sz="0" w:space="0" w:color="auto"/>
        <w:right w:val="none" w:sz="0" w:space="0" w:color="auto"/>
      </w:divBdr>
    </w:div>
    <w:div w:id="1829900476">
      <w:bodyDiv w:val="1"/>
      <w:marLeft w:val="0"/>
      <w:marRight w:val="0"/>
      <w:marTop w:val="0"/>
      <w:marBottom w:val="0"/>
      <w:divBdr>
        <w:top w:val="none" w:sz="0" w:space="0" w:color="auto"/>
        <w:left w:val="none" w:sz="0" w:space="0" w:color="auto"/>
        <w:bottom w:val="none" w:sz="0" w:space="0" w:color="auto"/>
        <w:right w:val="none" w:sz="0" w:space="0" w:color="auto"/>
      </w:divBdr>
    </w:div>
    <w:div w:id="1832790684">
      <w:bodyDiv w:val="1"/>
      <w:marLeft w:val="0"/>
      <w:marRight w:val="0"/>
      <w:marTop w:val="0"/>
      <w:marBottom w:val="0"/>
      <w:divBdr>
        <w:top w:val="none" w:sz="0" w:space="0" w:color="auto"/>
        <w:left w:val="none" w:sz="0" w:space="0" w:color="auto"/>
        <w:bottom w:val="none" w:sz="0" w:space="0" w:color="auto"/>
        <w:right w:val="none" w:sz="0" w:space="0" w:color="auto"/>
      </w:divBdr>
    </w:div>
    <w:div w:id="1832863723">
      <w:bodyDiv w:val="1"/>
      <w:marLeft w:val="0"/>
      <w:marRight w:val="0"/>
      <w:marTop w:val="0"/>
      <w:marBottom w:val="0"/>
      <w:divBdr>
        <w:top w:val="none" w:sz="0" w:space="0" w:color="auto"/>
        <w:left w:val="none" w:sz="0" w:space="0" w:color="auto"/>
        <w:bottom w:val="none" w:sz="0" w:space="0" w:color="auto"/>
        <w:right w:val="none" w:sz="0" w:space="0" w:color="auto"/>
      </w:divBdr>
    </w:div>
    <w:div w:id="1850677306">
      <w:bodyDiv w:val="1"/>
      <w:marLeft w:val="0"/>
      <w:marRight w:val="0"/>
      <w:marTop w:val="0"/>
      <w:marBottom w:val="0"/>
      <w:divBdr>
        <w:top w:val="none" w:sz="0" w:space="0" w:color="auto"/>
        <w:left w:val="none" w:sz="0" w:space="0" w:color="auto"/>
        <w:bottom w:val="none" w:sz="0" w:space="0" w:color="auto"/>
        <w:right w:val="none" w:sz="0" w:space="0" w:color="auto"/>
      </w:divBdr>
    </w:div>
    <w:div w:id="1861039735">
      <w:bodyDiv w:val="1"/>
      <w:marLeft w:val="0"/>
      <w:marRight w:val="0"/>
      <w:marTop w:val="0"/>
      <w:marBottom w:val="0"/>
      <w:divBdr>
        <w:top w:val="none" w:sz="0" w:space="0" w:color="auto"/>
        <w:left w:val="none" w:sz="0" w:space="0" w:color="auto"/>
        <w:bottom w:val="none" w:sz="0" w:space="0" w:color="auto"/>
        <w:right w:val="none" w:sz="0" w:space="0" w:color="auto"/>
      </w:divBdr>
    </w:div>
    <w:div w:id="1863207290">
      <w:bodyDiv w:val="1"/>
      <w:marLeft w:val="0"/>
      <w:marRight w:val="0"/>
      <w:marTop w:val="0"/>
      <w:marBottom w:val="0"/>
      <w:divBdr>
        <w:top w:val="none" w:sz="0" w:space="0" w:color="auto"/>
        <w:left w:val="none" w:sz="0" w:space="0" w:color="auto"/>
        <w:bottom w:val="none" w:sz="0" w:space="0" w:color="auto"/>
        <w:right w:val="none" w:sz="0" w:space="0" w:color="auto"/>
      </w:divBdr>
    </w:div>
    <w:div w:id="1886327123">
      <w:bodyDiv w:val="1"/>
      <w:marLeft w:val="0"/>
      <w:marRight w:val="0"/>
      <w:marTop w:val="0"/>
      <w:marBottom w:val="0"/>
      <w:divBdr>
        <w:top w:val="none" w:sz="0" w:space="0" w:color="auto"/>
        <w:left w:val="none" w:sz="0" w:space="0" w:color="auto"/>
        <w:bottom w:val="none" w:sz="0" w:space="0" w:color="auto"/>
        <w:right w:val="none" w:sz="0" w:space="0" w:color="auto"/>
      </w:divBdr>
    </w:div>
    <w:div w:id="1893956850">
      <w:bodyDiv w:val="1"/>
      <w:marLeft w:val="0"/>
      <w:marRight w:val="0"/>
      <w:marTop w:val="0"/>
      <w:marBottom w:val="0"/>
      <w:divBdr>
        <w:top w:val="none" w:sz="0" w:space="0" w:color="auto"/>
        <w:left w:val="none" w:sz="0" w:space="0" w:color="auto"/>
        <w:bottom w:val="none" w:sz="0" w:space="0" w:color="auto"/>
        <w:right w:val="none" w:sz="0" w:space="0" w:color="auto"/>
      </w:divBdr>
    </w:div>
    <w:div w:id="1933732516">
      <w:bodyDiv w:val="1"/>
      <w:marLeft w:val="0"/>
      <w:marRight w:val="0"/>
      <w:marTop w:val="0"/>
      <w:marBottom w:val="0"/>
      <w:divBdr>
        <w:top w:val="none" w:sz="0" w:space="0" w:color="auto"/>
        <w:left w:val="none" w:sz="0" w:space="0" w:color="auto"/>
        <w:bottom w:val="none" w:sz="0" w:space="0" w:color="auto"/>
        <w:right w:val="none" w:sz="0" w:space="0" w:color="auto"/>
      </w:divBdr>
    </w:div>
    <w:div w:id="1935703460">
      <w:bodyDiv w:val="1"/>
      <w:marLeft w:val="0"/>
      <w:marRight w:val="0"/>
      <w:marTop w:val="0"/>
      <w:marBottom w:val="0"/>
      <w:divBdr>
        <w:top w:val="none" w:sz="0" w:space="0" w:color="auto"/>
        <w:left w:val="none" w:sz="0" w:space="0" w:color="auto"/>
        <w:bottom w:val="none" w:sz="0" w:space="0" w:color="auto"/>
        <w:right w:val="none" w:sz="0" w:space="0" w:color="auto"/>
      </w:divBdr>
    </w:div>
    <w:div w:id="1949509091">
      <w:bodyDiv w:val="1"/>
      <w:marLeft w:val="0"/>
      <w:marRight w:val="0"/>
      <w:marTop w:val="0"/>
      <w:marBottom w:val="0"/>
      <w:divBdr>
        <w:top w:val="none" w:sz="0" w:space="0" w:color="auto"/>
        <w:left w:val="none" w:sz="0" w:space="0" w:color="auto"/>
        <w:bottom w:val="none" w:sz="0" w:space="0" w:color="auto"/>
        <w:right w:val="none" w:sz="0" w:space="0" w:color="auto"/>
      </w:divBdr>
    </w:div>
    <w:div w:id="1950427507">
      <w:bodyDiv w:val="1"/>
      <w:marLeft w:val="0"/>
      <w:marRight w:val="0"/>
      <w:marTop w:val="0"/>
      <w:marBottom w:val="0"/>
      <w:divBdr>
        <w:top w:val="none" w:sz="0" w:space="0" w:color="auto"/>
        <w:left w:val="none" w:sz="0" w:space="0" w:color="auto"/>
        <w:bottom w:val="none" w:sz="0" w:space="0" w:color="auto"/>
        <w:right w:val="none" w:sz="0" w:space="0" w:color="auto"/>
      </w:divBdr>
    </w:div>
    <w:div w:id="1980381376">
      <w:bodyDiv w:val="1"/>
      <w:marLeft w:val="0"/>
      <w:marRight w:val="0"/>
      <w:marTop w:val="0"/>
      <w:marBottom w:val="0"/>
      <w:divBdr>
        <w:top w:val="none" w:sz="0" w:space="0" w:color="auto"/>
        <w:left w:val="none" w:sz="0" w:space="0" w:color="auto"/>
        <w:bottom w:val="none" w:sz="0" w:space="0" w:color="auto"/>
        <w:right w:val="none" w:sz="0" w:space="0" w:color="auto"/>
      </w:divBdr>
      <w:divsChild>
        <w:div w:id="1278025620">
          <w:marLeft w:val="0"/>
          <w:marRight w:val="0"/>
          <w:marTop w:val="0"/>
          <w:marBottom w:val="0"/>
          <w:divBdr>
            <w:top w:val="none" w:sz="0" w:space="0" w:color="auto"/>
            <w:left w:val="none" w:sz="0" w:space="0" w:color="auto"/>
            <w:bottom w:val="none" w:sz="0" w:space="0" w:color="auto"/>
            <w:right w:val="none" w:sz="0" w:space="0" w:color="auto"/>
          </w:divBdr>
          <w:divsChild>
            <w:div w:id="1738279328">
              <w:marLeft w:val="0"/>
              <w:marRight w:val="0"/>
              <w:marTop w:val="0"/>
              <w:marBottom w:val="0"/>
              <w:divBdr>
                <w:top w:val="none" w:sz="0" w:space="0" w:color="auto"/>
                <w:left w:val="none" w:sz="0" w:space="0" w:color="auto"/>
                <w:bottom w:val="none" w:sz="0" w:space="0" w:color="auto"/>
                <w:right w:val="none" w:sz="0" w:space="0" w:color="auto"/>
              </w:divBdr>
              <w:divsChild>
                <w:div w:id="2014648848">
                  <w:marLeft w:val="0"/>
                  <w:marRight w:val="0"/>
                  <w:marTop w:val="0"/>
                  <w:marBottom w:val="0"/>
                  <w:divBdr>
                    <w:top w:val="none" w:sz="0" w:space="0" w:color="auto"/>
                    <w:left w:val="none" w:sz="0" w:space="0" w:color="auto"/>
                    <w:bottom w:val="none" w:sz="0" w:space="0" w:color="auto"/>
                    <w:right w:val="none" w:sz="0" w:space="0" w:color="auto"/>
                  </w:divBdr>
                  <w:divsChild>
                    <w:div w:id="7375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6011">
      <w:bodyDiv w:val="1"/>
      <w:marLeft w:val="0"/>
      <w:marRight w:val="0"/>
      <w:marTop w:val="0"/>
      <w:marBottom w:val="0"/>
      <w:divBdr>
        <w:top w:val="none" w:sz="0" w:space="0" w:color="auto"/>
        <w:left w:val="none" w:sz="0" w:space="0" w:color="auto"/>
        <w:bottom w:val="none" w:sz="0" w:space="0" w:color="auto"/>
        <w:right w:val="none" w:sz="0" w:space="0" w:color="auto"/>
      </w:divBdr>
    </w:div>
    <w:div w:id="2019653123">
      <w:bodyDiv w:val="1"/>
      <w:marLeft w:val="0"/>
      <w:marRight w:val="0"/>
      <w:marTop w:val="0"/>
      <w:marBottom w:val="0"/>
      <w:divBdr>
        <w:top w:val="none" w:sz="0" w:space="0" w:color="auto"/>
        <w:left w:val="none" w:sz="0" w:space="0" w:color="auto"/>
        <w:bottom w:val="none" w:sz="0" w:space="0" w:color="auto"/>
        <w:right w:val="none" w:sz="0" w:space="0" w:color="auto"/>
      </w:divBdr>
    </w:div>
    <w:div w:id="2038043894">
      <w:bodyDiv w:val="1"/>
      <w:marLeft w:val="0"/>
      <w:marRight w:val="0"/>
      <w:marTop w:val="0"/>
      <w:marBottom w:val="0"/>
      <w:divBdr>
        <w:top w:val="none" w:sz="0" w:space="0" w:color="auto"/>
        <w:left w:val="none" w:sz="0" w:space="0" w:color="auto"/>
        <w:bottom w:val="none" w:sz="0" w:space="0" w:color="auto"/>
        <w:right w:val="none" w:sz="0" w:space="0" w:color="auto"/>
      </w:divBdr>
    </w:div>
    <w:div w:id="2068066378">
      <w:bodyDiv w:val="1"/>
      <w:marLeft w:val="0"/>
      <w:marRight w:val="0"/>
      <w:marTop w:val="0"/>
      <w:marBottom w:val="0"/>
      <w:divBdr>
        <w:top w:val="none" w:sz="0" w:space="0" w:color="auto"/>
        <w:left w:val="none" w:sz="0" w:space="0" w:color="auto"/>
        <w:bottom w:val="none" w:sz="0" w:space="0" w:color="auto"/>
        <w:right w:val="none" w:sz="0" w:space="0" w:color="auto"/>
      </w:divBdr>
    </w:div>
    <w:div w:id="2075615453">
      <w:bodyDiv w:val="1"/>
      <w:marLeft w:val="0"/>
      <w:marRight w:val="0"/>
      <w:marTop w:val="0"/>
      <w:marBottom w:val="0"/>
      <w:divBdr>
        <w:top w:val="none" w:sz="0" w:space="0" w:color="auto"/>
        <w:left w:val="none" w:sz="0" w:space="0" w:color="auto"/>
        <w:bottom w:val="none" w:sz="0" w:space="0" w:color="auto"/>
        <w:right w:val="none" w:sz="0" w:space="0" w:color="auto"/>
      </w:divBdr>
    </w:div>
    <w:div w:id="2090230142">
      <w:bodyDiv w:val="1"/>
      <w:marLeft w:val="0"/>
      <w:marRight w:val="0"/>
      <w:marTop w:val="0"/>
      <w:marBottom w:val="0"/>
      <w:divBdr>
        <w:top w:val="none" w:sz="0" w:space="0" w:color="auto"/>
        <w:left w:val="none" w:sz="0" w:space="0" w:color="auto"/>
        <w:bottom w:val="none" w:sz="0" w:space="0" w:color="auto"/>
        <w:right w:val="none" w:sz="0" w:space="0" w:color="auto"/>
      </w:divBdr>
    </w:div>
    <w:div w:id="2105346390">
      <w:bodyDiv w:val="1"/>
      <w:marLeft w:val="0"/>
      <w:marRight w:val="0"/>
      <w:marTop w:val="0"/>
      <w:marBottom w:val="0"/>
      <w:divBdr>
        <w:top w:val="none" w:sz="0" w:space="0" w:color="auto"/>
        <w:left w:val="none" w:sz="0" w:space="0" w:color="auto"/>
        <w:bottom w:val="none" w:sz="0" w:space="0" w:color="auto"/>
        <w:right w:val="none" w:sz="0" w:space="0" w:color="auto"/>
      </w:divBdr>
    </w:div>
    <w:div w:id="2111730276">
      <w:bodyDiv w:val="1"/>
      <w:marLeft w:val="0"/>
      <w:marRight w:val="0"/>
      <w:marTop w:val="0"/>
      <w:marBottom w:val="0"/>
      <w:divBdr>
        <w:top w:val="none" w:sz="0" w:space="0" w:color="auto"/>
        <w:left w:val="none" w:sz="0" w:space="0" w:color="auto"/>
        <w:bottom w:val="none" w:sz="0" w:space="0" w:color="auto"/>
        <w:right w:val="none" w:sz="0" w:space="0" w:color="auto"/>
      </w:divBdr>
      <w:divsChild>
        <w:div w:id="1717007645">
          <w:marLeft w:val="0"/>
          <w:marRight w:val="0"/>
          <w:marTop w:val="0"/>
          <w:marBottom w:val="0"/>
          <w:divBdr>
            <w:top w:val="none" w:sz="0" w:space="0" w:color="auto"/>
            <w:left w:val="none" w:sz="0" w:space="0" w:color="auto"/>
            <w:bottom w:val="none" w:sz="0" w:space="0" w:color="auto"/>
            <w:right w:val="none" w:sz="0" w:space="0" w:color="auto"/>
          </w:divBdr>
          <w:divsChild>
            <w:div w:id="1474713472">
              <w:marLeft w:val="0"/>
              <w:marRight w:val="0"/>
              <w:marTop w:val="0"/>
              <w:marBottom w:val="0"/>
              <w:divBdr>
                <w:top w:val="none" w:sz="0" w:space="0" w:color="auto"/>
                <w:left w:val="none" w:sz="0" w:space="0" w:color="auto"/>
                <w:bottom w:val="none" w:sz="0" w:space="0" w:color="auto"/>
                <w:right w:val="none" w:sz="0" w:space="0" w:color="auto"/>
              </w:divBdr>
              <w:divsChild>
                <w:div w:id="933518782">
                  <w:marLeft w:val="0"/>
                  <w:marRight w:val="0"/>
                  <w:marTop w:val="0"/>
                  <w:marBottom w:val="0"/>
                  <w:divBdr>
                    <w:top w:val="none" w:sz="0" w:space="0" w:color="auto"/>
                    <w:left w:val="none" w:sz="0" w:space="0" w:color="auto"/>
                    <w:bottom w:val="none" w:sz="0" w:space="0" w:color="auto"/>
                    <w:right w:val="none" w:sz="0" w:space="0" w:color="auto"/>
                  </w:divBdr>
                  <w:divsChild>
                    <w:div w:id="4290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s>
</file>

<file path=word/_rels/endnotes.xml.rels><?xml version="1.0" encoding="UTF-8" standalone="yes"?>
<Relationships xmlns="http://schemas.openxmlformats.org/package/2006/relationships"><Relationship Id="rId13" Type="http://schemas.openxmlformats.org/officeDocument/2006/relationships/hyperlink" Target="http://studierstube.icg.tu-graz.ac.at/thesis/marker_detection.pdf" TargetMode="External"/><Relationship Id="rId18" Type="http://schemas.openxmlformats.org/officeDocument/2006/relationships/hyperlink" Target="https://developer.qualcomm.com/blog/introducing-fastcv-computer-vision-technology-tuned-mobile" TargetMode="External"/><Relationship Id="rId26" Type="http://schemas.openxmlformats.org/officeDocument/2006/relationships/hyperlink" Target="http://www.technewsdaily.com/16388-what-is-html5.html" TargetMode="External"/><Relationship Id="rId3" Type="http://schemas.openxmlformats.org/officeDocument/2006/relationships/hyperlink" Target="https://developer.qualcomm.com/blog/next-app-os-web-browser" TargetMode="External"/><Relationship Id="rId21" Type="http://schemas.openxmlformats.org/officeDocument/2006/relationships/hyperlink" Target="https://developer.qualcomm.com/blog/there-are-now-over-3000-apps-using-vuforia" TargetMode="External"/><Relationship Id="rId7" Type="http://schemas.openxmlformats.org/officeDocument/2006/relationships/hyperlink" Target="http://www.strands.com" TargetMode="External"/><Relationship Id="rId12" Type="http://schemas.openxmlformats.org/officeDocument/2006/relationships/hyperlink" Target="http://www.infi.nl/blog/view/id/56/Marker_Detection_for_Augmented_Reality_Applications" TargetMode="External"/><Relationship Id="rId17" Type="http://schemas.openxmlformats.org/officeDocument/2006/relationships/hyperlink" Target="http://www.consortium.ri.cmu.edu/projFeatFramework.php" TargetMode="External"/><Relationship Id="rId25" Type="http://schemas.openxmlformats.org/officeDocument/2006/relationships/hyperlink" Target="http://www.techradar.com/news/internet/web/html5-what-is-it-1047393" TargetMode="External"/><Relationship Id="rId33" Type="http://schemas.openxmlformats.org/officeDocument/2006/relationships/hyperlink" Target="http://www.json.org/" TargetMode="External"/><Relationship Id="rId2" Type="http://schemas.openxmlformats.org/officeDocument/2006/relationships/hyperlink" Target="http://imsresearch.com/press-release/Internet_Connected_Devices_Approaching_10_Billion_to_exceed_28_Billion_by_2020" TargetMode="External"/><Relationship Id="rId16" Type="http://schemas.openxmlformats.org/officeDocument/2006/relationships/hyperlink" Target="http://en.wikipedia.org/wiki/Feature_extraction" TargetMode="External"/><Relationship Id="rId20" Type="http://schemas.openxmlformats.org/officeDocument/2006/relationships/hyperlink" Target="https://developer.qualcomm.com/blog/vuforia-sdk-20-augmented-reality-power-cloud" TargetMode="External"/><Relationship Id="rId29" Type="http://schemas.openxmlformats.org/officeDocument/2006/relationships/hyperlink" Target="http://en.wikipedia.org/wiki/CSS3" TargetMode="External"/><Relationship Id="rId1" Type="http://schemas.openxmlformats.org/officeDocument/2006/relationships/hyperlink" Target="http://www.forbes.com/sites/quora/2013/01/07/how-many-things-are-currently-connected-to-the-internet-of-things-iot" TargetMode="External"/><Relationship Id="rId6" Type="http://schemas.openxmlformats.org/officeDocument/2006/relationships/hyperlink" Target="http://thenextweb.com/insider/2012/05/16/wikitude-takes-its-augmented-reality-beyond-apps-and-direct-to-the-mobile-web/" TargetMode="External"/><Relationship Id="rId11" Type="http://schemas.openxmlformats.org/officeDocument/2006/relationships/hyperlink" Target="http://www.se.rit.edu/~jrv/research/ar/thesis.html" TargetMode="External"/><Relationship Id="rId24" Type="http://schemas.openxmlformats.org/officeDocument/2006/relationships/hyperlink" Target="http://en.wikipedia.org/wiki/HTML5" TargetMode="External"/><Relationship Id="rId32" Type="http://schemas.openxmlformats.org/officeDocument/2006/relationships/hyperlink" Target="https://developer.mozilla.org/en-US/docs/Web/JavaScript/About_JavaScript" TargetMode="External"/><Relationship Id="rId5" Type="http://schemas.openxmlformats.org/officeDocument/2006/relationships/hyperlink" Target="http://www.sensorsmag.com/electronics-computers/news/wikitude-takes-augmented-reality-web-9924" TargetMode="External"/><Relationship Id="rId15" Type="http://schemas.openxmlformats.org/officeDocument/2006/relationships/hyperlink" Target="http://www.40noll.com/ar/abstract.asp" TargetMode="External"/><Relationship Id="rId23" Type="http://schemas.openxmlformats.org/officeDocument/2006/relationships/hyperlink" Target="http://couchdb.apache.org" TargetMode="External"/><Relationship Id="rId28" Type="http://schemas.openxmlformats.org/officeDocument/2006/relationships/hyperlink" Target="http://www.w3.org/Style/CSS/current-work" TargetMode="External"/><Relationship Id="rId10" Type="http://schemas.openxmlformats.org/officeDocument/2006/relationships/hyperlink" Target="http://en.wikipedia.org/wiki/Affine_transformation" TargetMode="External"/><Relationship Id="rId19" Type="http://schemas.openxmlformats.org/officeDocument/2006/relationships/hyperlink" Target="http://www.augmentedplanet.com/2012/10/readers-choice-awards-2012-results/" TargetMode="External"/><Relationship Id="rId31" Type="http://schemas.openxmlformats.org/officeDocument/2006/relationships/hyperlink" Target="http://en.wikipedia.org/wiki/JavaScript" TargetMode="External"/><Relationship Id="rId4" Type="http://schemas.openxmlformats.org/officeDocument/2006/relationships/hyperlink" Target="http://ismar.vgtc.org" TargetMode="External"/><Relationship Id="rId9" Type="http://schemas.openxmlformats.org/officeDocument/2006/relationships/hyperlink" Target="http://www.hitl.washington.edu/artoolkit/documentation" TargetMode="External"/><Relationship Id="rId14" Type="http://schemas.openxmlformats.org/officeDocument/2006/relationships/hyperlink" Target="http://en.wikipedia.org/wiki/RANSAC" TargetMode="External"/><Relationship Id="rId22" Type="http://schemas.openxmlformats.org/officeDocument/2006/relationships/hyperlink" Target="http://www.wikitude.com/external/doc/alr/index.html" TargetMode="External"/><Relationship Id="rId27" Type="http://schemas.openxmlformats.org/officeDocument/2006/relationships/hyperlink" Target="http://www.1stwebdesigner.com/design/html5-introduction" TargetMode="External"/><Relationship Id="rId30" Type="http://schemas.openxmlformats.org/officeDocument/2006/relationships/hyperlink" Target="http://webdesign.about.com/od/css3/a/aa061206.htm" TargetMode="External"/><Relationship Id="rId8" Type="http://schemas.openxmlformats.org/officeDocument/2006/relationships/hyperlink" Target="http://blog.massivehealth.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DF169E-D991-48EC-A81B-52B5714CD6F0}"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ro-RO"/>
        </a:p>
      </dgm:t>
    </dgm:pt>
    <dgm:pt modelId="{B7E6E562-2EE4-4518-82A8-DC2978A62C4F}">
      <dgm:prSet phldrT="[Text]">
        <dgm:style>
          <a:lnRef idx="2">
            <a:schemeClr val="accent4"/>
          </a:lnRef>
          <a:fillRef idx="1">
            <a:schemeClr val="lt1"/>
          </a:fillRef>
          <a:effectRef idx="0">
            <a:schemeClr val="accent4"/>
          </a:effectRef>
          <a:fontRef idx="minor">
            <a:schemeClr val="dk1"/>
          </a:fontRef>
        </dgm:style>
      </dgm:prSet>
      <dgm:spPr/>
      <dgm:t>
        <a:bodyPr/>
        <a:lstStyle/>
        <a:p>
          <a:pPr algn="ctr"/>
          <a:r>
            <a:rPr lang="ro-RO"/>
            <a:t>Video Stream + Information Overlay(s)</a:t>
          </a:r>
        </a:p>
      </dgm:t>
    </dgm:pt>
    <dgm:pt modelId="{77230252-F141-4C86-B919-45A606770D96}" type="parTrans" cxnId="{987BEFE2-43B8-49D5-A60D-99A233C0D584}">
      <dgm:prSet/>
      <dgm:spPr/>
      <dgm:t>
        <a:bodyPr/>
        <a:lstStyle/>
        <a:p>
          <a:pPr algn="ctr"/>
          <a:endParaRPr lang="ro-RO"/>
        </a:p>
      </dgm:t>
    </dgm:pt>
    <dgm:pt modelId="{7E4B1669-39B4-4F9F-9E84-E3312BAA4E67}" type="sibTrans" cxnId="{987BEFE2-43B8-49D5-A60D-99A233C0D584}">
      <dgm:prSet/>
      <dgm:spPr/>
      <dgm:t>
        <a:bodyPr/>
        <a:lstStyle/>
        <a:p>
          <a:pPr algn="ctr"/>
          <a:endParaRPr lang="ro-RO"/>
        </a:p>
      </dgm:t>
    </dgm:pt>
    <dgm:pt modelId="{9637474A-EAA5-4123-A8AF-E0E7F689F221}">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pPr algn="ctr"/>
          <a:r>
            <a:rPr lang="ro-RO"/>
            <a:t>Target referencing</a:t>
          </a:r>
        </a:p>
      </dgm:t>
    </dgm:pt>
    <dgm:pt modelId="{2CC0EC76-0CF9-49DD-B5C1-7AB7A1C72A53}" type="parTrans" cxnId="{59A53859-6431-4720-B987-5E3A3224E120}">
      <dgm:prSet/>
      <dgm:spPr/>
      <dgm:t>
        <a:bodyPr/>
        <a:lstStyle/>
        <a:p>
          <a:pPr algn="ctr"/>
          <a:endParaRPr lang="ro-RO"/>
        </a:p>
      </dgm:t>
    </dgm:pt>
    <dgm:pt modelId="{DA3C3829-88AB-492F-8A6F-AE75D3E5C05D}" type="sibTrans" cxnId="{59A53859-6431-4720-B987-5E3A3224E120}">
      <dgm:prSet/>
      <dgm:spPr/>
      <dgm:t>
        <a:bodyPr/>
        <a:lstStyle/>
        <a:p>
          <a:pPr algn="ctr"/>
          <a:endParaRPr lang="ro-RO"/>
        </a:p>
      </dgm:t>
    </dgm:pt>
    <dgm:pt modelId="{54044EB6-0065-4036-B5ED-F8013A96F60D}">
      <dgm:prSet phldrT="[Text]"/>
      <dgm:spPr/>
      <dgm:t>
        <a:bodyPr/>
        <a:lstStyle/>
        <a:p>
          <a:pPr algn="ctr"/>
          <a:r>
            <a:rPr lang="ro-RO"/>
            <a:t>HUD (screen)</a:t>
          </a:r>
        </a:p>
      </dgm:t>
    </dgm:pt>
    <dgm:pt modelId="{CD3776A4-5E5F-4E58-922A-C46A5BBD52DB}" type="parTrans" cxnId="{C582A4EA-3010-43BC-9CB6-09935C5A36DE}">
      <dgm:prSet/>
      <dgm:spPr/>
      <dgm:t>
        <a:bodyPr/>
        <a:lstStyle/>
        <a:p>
          <a:pPr algn="ctr"/>
          <a:endParaRPr lang="ro-RO"/>
        </a:p>
      </dgm:t>
    </dgm:pt>
    <dgm:pt modelId="{8EE07600-2B8A-416B-BF7E-BD05D60A5C76}" type="sibTrans" cxnId="{C582A4EA-3010-43BC-9CB6-09935C5A36DE}">
      <dgm:prSet/>
      <dgm:spPr/>
      <dgm:t>
        <a:bodyPr/>
        <a:lstStyle/>
        <a:p>
          <a:pPr algn="ctr"/>
          <a:endParaRPr lang="ro-RO"/>
        </a:p>
      </dgm:t>
    </dgm:pt>
    <dgm:pt modelId="{AFE5B00C-442D-4854-99CE-62427B550B51}">
      <dgm:prSet phldrT="[Text]"/>
      <dgm:spPr/>
      <dgm:t>
        <a:bodyPr/>
        <a:lstStyle/>
        <a:p>
          <a:pPr algn="ctr"/>
          <a:r>
            <a:rPr lang="ro-RO"/>
            <a:t>ARchitect Engine</a:t>
          </a:r>
        </a:p>
      </dgm:t>
    </dgm:pt>
    <dgm:pt modelId="{6EDA7179-4B78-4AFA-8525-B63C9BC02B84}" type="parTrans" cxnId="{2BB8E467-342E-454C-9437-51535DD77B36}">
      <dgm:prSet/>
      <dgm:spPr/>
      <dgm:t>
        <a:bodyPr/>
        <a:lstStyle/>
        <a:p>
          <a:pPr algn="ctr"/>
          <a:endParaRPr lang="ro-RO"/>
        </a:p>
      </dgm:t>
    </dgm:pt>
    <dgm:pt modelId="{047DB843-01C6-4E79-B804-B85EBA38AC8E}" type="sibTrans" cxnId="{2BB8E467-342E-454C-9437-51535DD77B36}">
      <dgm:prSet/>
      <dgm:spPr/>
      <dgm:t>
        <a:bodyPr/>
        <a:lstStyle/>
        <a:p>
          <a:pPr algn="ctr"/>
          <a:endParaRPr lang="ro-RO"/>
        </a:p>
      </dgm:t>
    </dgm:pt>
    <dgm:pt modelId="{0BB1EF83-C32B-4729-8812-6D6CC6BA7677}">
      <dgm:prSet phldrT="[Text]"/>
      <dgm:spPr/>
      <dgm:t>
        <a:bodyPr/>
        <a:lstStyle/>
        <a:p>
          <a:pPr algn="ctr"/>
          <a:r>
            <a:rPr lang="ro-RO"/>
            <a:t>Wikitude Browser</a:t>
          </a:r>
        </a:p>
      </dgm:t>
    </dgm:pt>
    <dgm:pt modelId="{36E82612-5757-48C6-8CF6-F7DFC85F9148}" type="parTrans" cxnId="{BFA5B87D-3F1F-468B-B6BE-6B2FA1ECDE9E}">
      <dgm:prSet/>
      <dgm:spPr/>
      <dgm:t>
        <a:bodyPr/>
        <a:lstStyle/>
        <a:p>
          <a:pPr algn="ctr"/>
          <a:endParaRPr lang="ro-RO"/>
        </a:p>
      </dgm:t>
    </dgm:pt>
    <dgm:pt modelId="{D86DACB3-F131-4FC7-8941-FE93828BFF9D}" type="sibTrans" cxnId="{BFA5B87D-3F1F-468B-B6BE-6B2FA1ECDE9E}">
      <dgm:prSet/>
      <dgm:spPr/>
      <dgm:t>
        <a:bodyPr/>
        <a:lstStyle/>
        <a:p>
          <a:pPr algn="ctr"/>
          <a:endParaRPr lang="ro-RO"/>
        </a:p>
      </dgm:t>
    </dgm:pt>
    <dgm:pt modelId="{42B7E635-9DE4-4C17-9BD1-0830F7AACCDE}">
      <dgm:prSet/>
      <dgm:spPr/>
      <dgm:t>
        <a:bodyPr/>
        <a:lstStyle/>
        <a:p>
          <a:pPr algn="ctr"/>
          <a:r>
            <a:rPr lang="ro-RO" b="1"/>
            <a:t>Web Application</a:t>
          </a:r>
        </a:p>
      </dgm:t>
    </dgm:pt>
    <dgm:pt modelId="{CC670C52-1036-44CB-AF00-99E9D8FCC21E}" type="parTrans" cxnId="{0B046577-82CD-447E-87A0-C08AFCE8C3F9}">
      <dgm:prSet/>
      <dgm:spPr/>
      <dgm:t>
        <a:bodyPr/>
        <a:lstStyle/>
        <a:p>
          <a:pPr algn="ctr"/>
          <a:endParaRPr lang="ro-RO"/>
        </a:p>
      </dgm:t>
    </dgm:pt>
    <dgm:pt modelId="{7D733BC4-F725-465A-A3DB-D2258F19D630}" type="sibTrans" cxnId="{0B046577-82CD-447E-87A0-C08AFCE8C3F9}">
      <dgm:prSet/>
      <dgm:spPr/>
      <dgm:t>
        <a:bodyPr/>
        <a:lstStyle/>
        <a:p>
          <a:pPr algn="ctr"/>
          <a:endParaRPr lang="ro-RO"/>
        </a:p>
      </dgm:t>
    </dgm:pt>
    <dgm:pt modelId="{EC00A271-0B42-42E1-A264-48C718EE32B9}">
      <dgm:prSet/>
      <dgm:spPr/>
      <dgm:t>
        <a:bodyPr/>
        <a:lstStyle/>
        <a:p>
          <a:pPr algn="ctr"/>
          <a:r>
            <a:rPr lang="ro-RO"/>
            <a:t>GUI (HTML/CSS)</a:t>
          </a:r>
        </a:p>
      </dgm:t>
    </dgm:pt>
    <dgm:pt modelId="{040A6444-8600-4910-8E85-11DF6E5C25F1}" type="parTrans" cxnId="{9C04B20D-195C-4B7B-AA72-5D43B4A3A2AE}">
      <dgm:prSet/>
      <dgm:spPr/>
      <dgm:t>
        <a:bodyPr/>
        <a:lstStyle/>
        <a:p>
          <a:pPr algn="ctr"/>
          <a:endParaRPr lang="ro-RO"/>
        </a:p>
      </dgm:t>
    </dgm:pt>
    <dgm:pt modelId="{E6E6F388-9D5A-4602-8E9C-72B78F30C8E4}" type="sibTrans" cxnId="{9C04B20D-195C-4B7B-AA72-5D43B4A3A2AE}">
      <dgm:prSet/>
      <dgm:spPr/>
      <dgm:t>
        <a:bodyPr/>
        <a:lstStyle/>
        <a:p>
          <a:pPr algn="ctr"/>
          <a:endParaRPr lang="ro-RO"/>
        </a:p>
      </dgm:t>
    </dgm:pt>
    <dgm:pt modelId="{127905AE-976C-49E3-8B57-97F6F36D1296}">
      <dgm:prSet>
        <dgm:style>
          <a:lnRef idx="2">
            <a:schemeClr val="accent4">
              <a:shade val="50000"/>
            </a:schemeClr>
          </a:lnRef>
          <a:fillRef idx="1">
            <a:schemeClr val="accent4"/>
          </a:fillRef>
          <a:effectRef idx="0">
            <a:schemeClr val="accent4"/>
          </a:effectRef>
          <a:fontRef idx="minor">
            <a:schemeClr val="lt1"/>
          </a:fontRef>
        </dgm:style>
      </dgm:prSet>
      <dgm:spPr>
        <a:ln>
          <a:solidFill>
            <a:schemeClr val="bg1"/>
          </a:solidFill>
        </a:ln>
      </dgm:spPr>
      <dgm:t>
        <a:bodyPr/>
        <a:lstStyle/>
        <a:p>
          <a:pPr algn="ctr"/>
          <a:r>
            <a:rPr lang="ro-RO"/>
            <a:t>Feature detection</a:t>
          </a:r>
        </a:p>
      </dgm:t>
    </dgm:pt>
    <dgm:pt modelId="{812402B6-324B-4A5D-AF77-82159D55574E}" type="parTrans" cxnId="{5D348FC7-09AD-473B-BA50-6C9BD2EE5653}">
      <dgm:prSet/>
      <dgm:spPr/>
      <dgm:t>
        <a:bodyPr/>
        <a:lstStyle/>
        <a:p>
          <a:pPr algn="ctr"/>
          <a:endParaRPr lang="ro-RO"/>
        </a:p>
      </dgm:t>
    </dgm:pt>
    <dgm:pt modelId="{CE082366-A5F3-4337-A671-3F421E73EFB0}" type="sibTrans" cxnId="{5D348FC7-09AD-473B-BA50-6C9BD2EE5653}">
      <dgm:prSet/>
      <dgm:spPr/>
      <dgm:t>
        <a:bodyPr/>
        <a:lstStyle/>
        <a:p>
          <a:pPr algn="ctr"/>
          <a:endParaRPr lang="ro-RO"/>
        </a:p>
      </dgm:t>
    </dgm:pt>
    <dgm:pt modelId="{EE6EB505-2C71-4D30-9B1E-25D63D352D44}">
      <dgm:prSet>
        <dgm:style>
          <a:lnRef idx="2">
            <a:schemeClr val="accent4">
              <a:shade val="50000"/>
            </a:schemeClr>
          </a:lnRef>
          <a:fillRef idx="1">
            <a:schemeClr val="accent4"/>
          </a:fillRef>
          <a:effectRef idx="0">
            <a:schemeClr val="accent4"/>
          </a:effectRef>
          <a:fontRef idx="minor">
            <a:schemeClr val="lt1"/>
          </a:fontRef>
        </dgm:style>
      </dgm:prSet>
      <dgm:spPr>
        <a:ln>
          <a:solidFill>
            <a:schemeClr val="bg1"/>
          </a:solidFill>
        </a:ln>
      </dgm:spPr>
      <dgm:t>
        <a:bodyPr/>
        <a:lstStyle/>
        <a:p>
          <a:pPr algn="ctr"/>
          <a:r>
            <a:rPr lang="ro-RO"/>
            <a:t>Target tracking</a:t>
          </a:r>
        </a:p>
      </dgm:t>
    </dgm:pt>
    <dgm:pt modelId="{97BB45C6-AC07-45CA-A391-64F0761E35DB}" type="parTrans" cxnId="{F4A33E0F-1D6F-4623-A725-61112C074099}">
      <dgm:prSet/>
      <dgm:spPr/>
      <dgm:t>
        <a:bodyPr/>
        <a:lstStyle/>
        <a:p>
          <a:pPr algn="ctr"/>
          <a:endParaRPr lang="ro-RO"/>
        </a:p>
      </dgm:t>
    </dgm:pt>
    <dgm:pt modelId="{51562CB1-414A-42CE-86FE-B9F2A2DD346A}" type="sibTrans" cxnId="{F4A33E0F-1D6F-4623-A725-61112C074099}">
      <dgm:prSet/>
      <dgm:spPr/>
      <dgm:t>
        <a:bodyPr/>
        <a:lstStyle/>
        <a:p>
          <a:pPr algn="ctr"/>
          <a:endParaRPr lang="ro-RO"/>
        </a:p>
      </dgm:t>
    </dgm:pt>
    <dgm:pt modelId="{16E08434-2C03-4D24-858A-C69FC265221F}">
      <dgm:prSet phldrT="[Text]"/>
      <dgm:spPr/>
      <dgm:t>
        <a:bodyPr/>
        <a:lstStyle/>
        <a:p>
          <a:pPr algn="ctr"/>
          <a:r>
            <a:rPr lang="ro-RO"/>
            <a:t>JS Logic</a:t>
          </a:r>
        </a:p>
      </dgm:t>
    </dgm:pt>
    <dgm:pt modelId="{2F94F690-F441-45D4-8763-1CAA53029C82}" type="sibTrans" cxnId="{B263A6C9-BBB7-47D1-90BC-DCB9A485B4FA}">
      <dgm:prSet/>
      <dgm:spPr/>
      <dgm:t>
        <a:bodyPr/>
        <a:lstStyle/>
        <a:p>
          <a:pPr algn="ctr"/>
          <a:endParaRPr lang="ro-RO"/>
        </a:p>
      </dgm:t>
    </dgm:pt>
    <dgm:pt modelId="{94DCB292-2EDE-494A-AB27-5E642832D910}" type="parTrans" cxnId="{B263A6C9-BBB7-47D1-90BC-DCB9A485B4FA}">
      <dgm:prSet/>
      <dgm:spPr/>
      <dgm:t>
        <a:bodyPr/>
        <a:lstStyle/>
        <a:p>
          <a:pPr algn="ctr"/>
          <a:endParaRPr lang="ro-RO"/>
        </a:p>
      </dgm:t>
    </dgm:pt>
    <dgm:pt modelId="{7F3F1524-7454-43FA-985F-BA3748834AB7}">
      <dgm:prSet>
        <dgm:style>
          <a:lnRef idx="3">
            <a:schemeClr val="lt1"/>
          </a:lnRef>
          <a:fillRef idx="1">
            <a:schemeClr val="accent4"/>
          </a:fillRef>
          <a:effectRef idx="1">
            <a:schemeClr val="accent4"/>
          </a:effectRef>
          <a:fontRef idx="minor">
            <a:schemeClr val="lt1"/>
          </a:fontRef>
        </dgm:style>
      </dgm:prSet>
      <dgm:spPr>
        <a:ln w="12700"/>
      </dgm:spPr>
      <dgm:t>
        <a:bodyPr/>
        <a:lstStyle/>
        <a:p>
          <a:r>
            <a:rPr lang="ro-RO"/>
            <a:t>Feature matching</a:t>
          </a:r>
        </a:p>
      </dgm:t>
    </dgm:pt>
    <dgm:pt modelId="{B27CD714-94CA-415A-B4E1-F45059C8BC45}" type="parTrans" cxnId="{AB7405D5-85F9-4DDB-BA7B-CE949518B926}">
      <dgm:prSet/>
      <dgm:spPr/>
      <dgm:t>
        <a:bodyPr/>
        <a:lstStyle/>
        <a:p>
          <a:endParaRPr lang="ro-RO"/>
        </a:p>
      </dgm:t>
    </dgm:pt>
    <dgm:pt modelId="{A46A8006-58D7-42CD-9E76-3E03EC91A689}" type="sibTrans" cxnId="{AB7405D5-85F9-4DDB-BA7B-CE949518B926}">
      <dgm:prSet/>
      <dgm:spPr/>
      <dgm:t>
        <a:bodyPr/>
        <a:lstStyle/>
        <a:p>
          <a:endParaRPr lang="ro-RO"/>
        </a:p>
      </dgm:t>
    </dgm:pt>
    <dgm:pt modelId="{F29BDED7-90A5-479A-A760-B9935674819D}" type="pres">
      <dgm:prSet presAssocID="{90DF169E-D991-48EC-A81B-52B5714CD6F0}" presName="mainComposite" presStyleCnt="0">
        <dgm:presLayoutVars>
          <dgm:chPref val="1"/>
          <dgm:dir/>
          <dgm:animOne val="branch"/>
          <dgm:animLvl val="lvl"/>
          <dgm:resizeHandles val="exact"/>
        </dgm:presLayoutVars>
      </dgm:prSet>
      <dgm:spPr/>
      <dgm:t>
        <a:bodyPr/>
        <a:lstStyle/>
        <a:p>
          <a:endParaRPr lang="ro-RO"/>
        </a:p>
      </dgm:t>
    </dgm:pt>
    <dgm:pt modelId="{D53A305F-4A2A-497D-8B98-98EEE8601BBE}" type="pres">
      <dgm:prSet presAssocID="{90DF169E-D991-48EC-A81B-52B5714CD6F0}" presName="hierFlow" presStyleCnt="0"/>
      <dgm:spPr/>
    </dgm:pt>
    <dgm:pt modelId="{7D67C0BA-C496-493A-89A7-A2A5F0C7DD6C}" type="pres">
      <dgm:prSet presAssocID="{90DF169E-D991-48EC-A81B-52B5714CD6F0}" presName="firstBuf" presStyleCnt="0"/>
      <dgm:spPr/>
    </dgm:pt>
    <dgm:pt modelId="{3699041B-1F69-44B2-9642-BC4C62FEE3DD}" type="pres">
      <dgm:prSet presAssocID="{90DF169E-D991-48EC-A81B-52B5714CD6F0}" presName="hierChild1" presStyleCnt="0">
        <dgm:presLayoutVars>
          <dgm:chPref val="1"/>
          <dgm:animOne val="branch"/>
          <dgm:animLvl val="lvl"/>
        </dgm:presLayoutVars>
      </dgm:prSet>
      <dgm:spPr/>
    </dgm:pt>
    <dgm:pt modelId="{E4F75F95-5472-46DD-B684-023EF5794CE2}" type="pres">
      <dgm:prSet presAssocID="{B7E6E562-2EE4-4518-82A8-DC2978A62C4F}" presName="Name17" presStyleCnt="0"/>
      <dgm:spPr/>
    </dgm:pt>
    <dgm:pt modelId="{577217F9-80F7-4B63-A99F-069D38793C50}" type="pres">
      <dgm:prSet presAssocID="{B7E6E562-2EE4-4518-82A8-DC2978A62C4F}" presName="level1Shape" presStyleLbl="node0" presStyleIdx="0" presStyleCnt="1">
        <dgm:presLayoutVars>
          <dgm:chPref val="3"/>
        </dgm:presLayoutVars>
      </dgm:prSet>
      <dgm:spPr/>
      <dgm:t>
        <a:bodyPr/>
        <a:lstStyle/>
        <a:p>
          <a:endParaRPr lang="ro-RO"/>
        </a:p>
      </dgm:t>
    </dgm:pt>
    <dgm:pt modelId="{3734F9F0-1F1A-49DD-AE0E-D9BC67D7F264}" type="pres">
      <dgm:prSet presAssocID="{B7E6E562-2EE4-4518-82A8-DC2978A62C4F}" presName="hierChild2" presStyleCnt="0"/>
      <dgm:spPr/>
    </dgm:pt>
    <dgm:pt modelId="{7CDC710D-F38E-4BD9-9E31-8F215A20B87E}" type="pres">
      <dgm:prSet presAssocID="{94DCB292-2EDE-494A-AB27-5E642832D910}" presName="Name25" presStyleLbl="parChTrans1D2" presStyleIdx="0" presStyleCnt="2"/>
      <dgm:spPr/>
      <dgm:t>
        <a:bodyPr/>
        <a:lstStyle/>
        <a:p>
          <a:endParaRPr lang="ro-RO"/>
        </a:p>
      </dgm:t>
    </dgm:pt>
    <dgm:pt modelId="{9DC17329-8572-4B6D-98BC-80C02D1E6B9C}" type="pres">
      <dgm:prSet presAssocID="{94DCB292-2EDE-494A-AB27-5E642832D910}" presName="connTx" presStyleLbl="parChTrans1D2" presStyleIdx="0" presStyleCnt="2"/>
      <dgm:spPr/>
      <dgm:t>
        <a:bodyPr/>
        <a:lstStyle/>
        <a:p>
          <a:endParaRPr lang="ro-RO"/>
        </a:p>
      </dgm:t>
    </dgm:pt>
    <dgm:pt modelId="{F732E8F0-ECC2-4A99-93D8-59E7E57EE199}" type="pres">
      <dgm:prSet presAssocID="{16E08434-2C03-4D24-858A-C69FC265221F}" presName="Name30" presStyleCnt="0"/>
      <dgm:spPr/>
    </dgm:pt>
    <dgm:pt modelId="{212E1F5B-6D7C-46D5-9E86-98C1656B023F}" type="pres">
      <dgm:prSet presAssocID="{16E08434-2C03-4D24-858A-C69FC265221F}" presName="level2Shape" presStyleLbl="node2" presStyleIdx="0" presStyleCnt="2"/>
      <dgm:spPr/>
      <dgm:t>
        <a:bodyPr/>
        <a:lstStyle/>
        <a:p>
          <a:endParaRPr lang="ro-RO"/>
        </a:p>
      </dgm:t>
    </dgm:pt>
    <dgm:pt modelId="{3C769370-1132-4D07-97F5-4E1F116EA30C}" type="pres">
      <dgm:prSet presAssocID="{16E08434-2C03-4D24-858A-C69FC265221F}" presName="hierChild3" presStyleCnt="0"/>
      <dgm:spPr/>
    </dgm:pt>
    <dgm:pt modelId="{48CE2B87-19D2-456D-89BD-019EB5B2363B}" type="pres">
      <dgm:prSet presAssocID="{2CC0EC76-0CF9-49DD-B5C1-7AB7A1C72A53}" presName="Name25" presStyleLbl="parChTrans1D3" presStyleIdx="0" presStyleCnt="1"/>
      <dgm:spPr/>
      <dgm:t>
        <a:bodyPr/>
        <a:lstStyle/>
        <a:p>
          <a:endParaRPr lang="ro-RO"/>
        </a:p>
      </dgm:t>
    </dgm:pt>
    <dgm:pt modelId="{AB75DA77-2764-4532-BE20-E5357304F9D9}" type="pres">
      <dgm:prSet presAssocID="{2CC0EC76-0CF9-49DD-B5C1-7AB7A1C72A53}" presName="connTx" presStyleLbl="parChTrans1D3" presStyleIdx="0" presStyleCnt="1"/>
      <dgm:spPr/>
      <dgm:t>
        <a:bodyPr/>
        <a:lstStyle/>
        <a:p>
          <a:endParaRPr lang="ro-RO"/>
        </a:p>
      </dgm:t>
    </dgm:pt>
    <dgm:pt modelId="{9DBD99F7-5DAD-4E11-855D-CABDC73A451E}" type="pres">
      <dgm:prSet presAssocID="{9637474A-EAA5-4123-A8AF-E0E7F689F221}" presName="Name30" presStyleCnt="0"/>
      <dgm:spPr/>
    </dgm:pt>
    <dgm:pt modelId="{BAE946C5-7212-4953-8374-626B600F0493}" type="pres">
      <dgm:prSet presAssocID="{9637474A-EAA5-4123-A8AF-E0E7F689F221}" presName="level2Shape" presStyleLbl="node3" presStyleIdx="0" presStyleCnt="1"/>
      <dgm:spPr/>
      <dgm:t>
        <a:bodyPr/>
        <a:lstStyle/>
        <a:p>
          <a:endParaRPr lang="ro-RO"/>
        </a:p>
      </dgm:t>
    </dgm:pt>
    <dgm:pt modelId="{E37EE242-1296-4E34-A8D6-8DEC55FF0ED1}" type="pres">
      <dgm:prSet presAssocID="{9637474A-EAA5-4123-A8AF-E0E7F689F221}" presName="hierChild3" presStyleCnt="0"/>
      <dgm:spPr/>
    </dgm:pt>
    <dgm:pt modelId="{C29FDEA7-C6B0-4829-9F2E-66EF993292EE}" type="pres">
      <dgm:prSet presAssocID="{812402B6-324B-4A5D-AF77-82159D55574E}" presName="Name25" presStyleLbl="parChTrans1D4" presStyleIdx="0" presStyleCnt="3"/>
      <dgm:spPr/>
      <dgm:t>
        <a:bodyPr/>
        <a:lstStyle/>
        <a:p>
          <a:endParaRPr lang="ro-RO"/>
        </a:p>
      </dgm:t>
    </dgm:pt>
    <dgm:pt modelId="{844807B7-56E7-4C5A-B163-D27C99812B56}" type="pres">
      <dgm:prSet presAssocID="{812402B6-324B-4A5D-AF77-82159D55574E}" presName="connTx" presStyleLbl="parChTrans1D4" presStyleIdx="0" presStyleCnt="3"/>
      <dgm:spPr/>
      <dgm:t>
        <a:bodyPr/>
        <a:lstStyle/>
        <a:p>
          <a:endParaRPr lang="ro-RO"/>
        </a:p>
      </dgm:t>
    </dgm:pt>
    <dgm:pt modelId="{6ACFAD2B-2B5F-4AC5-BFF6-82B870906299}" type="pres">
      <dgm:prSet presAssocID="{127905AE-976C-49E3-8B57-97F6F36D1296}" presName="Name30" presStyleCnt="0"/>
      <dgm:spPr/>
    </dgm:pt>
    <dgm:pt modelId="{30D79978-CE3E-4DA7-B118-0A18507A3EA4}" type="pres">
      <dgm:prSet presAssocID="{127905AE-976C-49E3-8B57-97F6F36D1296}" presName="level2Shape" presStyleLbl="node4" presStyleIdx="0" presStyleCnt="3"/>
      <dgm:spPr/>
      <dgm:t>
        <a:bodyPr/>
        <a:lstStyle/>
        <a:p>
          <a:endParaRPr lang="ro-RO"/>
        </a:p>
      </dgm:t>
    </dgm:pt>
    <dgm:pt modelId="{21C8CFDC-6D4F-4622-8A8F-C87D6AA61230}" type="pres">
      <dgm:prSet presAssocID="{127905AE-976C-49E3-8B57-97F6F36D1296}" presName="hierChild3" presStyleCnt="0"/>
      <dgm:spPr/>
    </dgm:pt>
    <dgm:pt modelId="{7D5CBD09-2C00-4A31-AA85-344386D17813}" type="pres">
      <dgm:prSet presAssocID="{B27CD714-94CA-415A-B4E1-F45059C8BC45}" presName="Name25" presStyleLbl="parChTrans1D4" presStyleIdx="1" presStyleCnt="3"/>
      <dgm:spPr/>
      <dgm:t>
        <a:bodyPr/>
        <a:lstStyle/>
        <a:p>
          <a:endParaRPr lang="ro-RO"/>
        </a:p>
      </dgm:t>
    </dgm:pt>
    <dgm:pt modelId="{3D339EFB-191F-46E4-AB37-E66DE5950E12}" type="pres">
      <dgm:prSet presAssocID="{B27CD714-94CA-415A-B4E1-F45059C8BC45}" presName="connTx" presStyleLbl="parChTrans1D4" presStyleIdx="1" presStyleCnt="3"/>
      <dgm:spPr/>
      <dgm:t>
        <a:bodyPr/>
        <a:lstStyle/>
        <a:p>
          <a:endParaRPr lang="ro-RO"/>
        </a:p>
      </dgm:t>
    </dgm:pt>
    <dgm:pt modelId="{B414F80B-B83D-4EF5-B55F-3593C0A35BBD}" type="pres">
      <dgm:prSet presAssocID="{7F3F1524-7454-43FA-985F-BA3748834AB7}" presName="Name30" presStyleCnt="0"/>
      <dgm:spPr/>
    </dgm:pt>
    <dgm:pt modelId="{E322408C-BA78-4BED-98DE-D35A660AD2A1}" type="pres">
      <dgm:prSet presAssocID="{7F3F1524-7454-43FA-985F-BA3748834AB7}" presName="level2Shape" presStyleLbl="node4" presStyleIdx="1" presStyleCnt="3"/>
      <dgm:spPr/>
      <dgm:t>
        <a:bodyPr/>
        <a:lstStyle/>
        <a:p>
          <a:endParaRPr lang="ro-RO"/>
        </a:p>
      </dgm:t>
    </dgm:pt>
    <dgm:pt modelId="{7395D342-9507-41AA-A5BF-BE7A5A8B574D}" type="pres">
      <dgm:prSet presAssocID="{7F3F1524-7454-43FA-985F-BA3748834AB7}" presName="hierChild3" presStyleCnt="0"/>
      <dgm:spPr/>
    </dgm:pt>
    <dgm:pt modelId="{DE03A813-0E68-4CD8-A24C-50488A30AA91}" type="pres">
      <dgm:prSet presAssocID="{97BB45C6-AC07-45CA-A391-64F0761E35DB}" presName="Name25" presStyleLbl="parChTrans1D4" presStyleIdx="2" presStyleCnt="3"/>
      <dgm:spPr/>
      <dgm:t>
        <a:bodyPr/>
        <a:lstStyle/>
        <a:p>
          <a:endParaRPr lang="ro-RO"/>
        </a:p>
      </dgm:t>
    </dgm:pt>
    <dgm:pt modelId="{499C5414-FCC5-42E4-AF93-A0363840A889}" type="pres">
      <dgm:prSet presAssocID="{97BB45C6-AC07-45CA-A391-64F0761E35DB}" presName="connTx" presStyleLbl="parChTrans1D4" presStyleIdx="2" presStyleCnt="3"/>
      <dgm:spPr/>
      <dgm:t>
        <a:bodyPr/>
        <a:lstStyle/>
        <a:p>
          <a:endParaRPr lang="ro-RO"/>
        </a:p>
      </dgm:t>
    </dgm:pt>
    <dgm:pt modelId="{D35B80C6-8783-4DF3-B61D-C6AADFA1DACA}" type="pres">
      <dgm:prSet presAssocID="{EE6EB505-2C71-4D30-9B1E-25D63D352D44}" presName="Name30" presStyleCnt="0"/>
      <dgm:spPr/>
    </dgm:pt>
    <dgm:pt modelId="{723ABAEE-DA2D-4C79-8126-4CD023C23663}" type="pres">
      <dgm:prSet presAssocID="{EE6EB505-2C71-4D30-9B1E-25D63D352D44}" presName="level2Shape" presStyleLbl="node4" presStyleIdx="2" presStyleCnt="3"/>
      <dgm:spPr/>
      <dgm:t>
        <a:bodyPr/>
        <a:lstStyle/>
        <a:p>
          <a:endParaRPr lang="ro-RO"/>
        </a:p>
      </dgm:t>
    </dgm:pt>
    <dgm:pt modelId="{B8079BE6-012D-41D6-8E2A-5F6A63D06023}" type="pres">
      <dgm:prSet presAssocID="{EE6EB505-2C71-4D30-9B1E-25D63D352D44}" presName="hierChild3" presStyleCnt="0"/>
      <dgm:spPr/>
    </dgm:pt>
    <dgm:pt modelId="{5644C0AF-C8D6-4152-883C-1893A6FA5456}" type="pres">
      <dgm:prSet presAssocID="{040A6444-8600-4910-8E85-11DF6E5C25F1}" presName="Name25" presStyleLbl="parChTrans1D2" presStyleIdx="1" presStyleCnt="2"/>
      <dgm:spPr/>
      <dgm:t>
        <a:bodyPr/>
        <a:lstStyle/>
        <a:p>
          <a:endParaRPr lang="ro-RO"/>
        </a:p>
      </dgm:t>
    </dgm:pt>
    <dgm:pt modelId="{5C5CA0AF-32B8-4F2D-8525-667BDE6E7B5F}" type="pres">
      <dgm:prSet presAssocID="{040A6444-8600-4910-8E85-11DF6E5C25F1}" presName="connTx" presStyleLbl="parChTrans1D2" presStyleIdx="1" presStyleCnt="2"/>
      <dgm:spPr/>
      <dgm:t>
        <a:bodyPr/>
        <a:lstStyle/>
        <a:p>
          <a:endParaRPr lang="ro-RO"/>
        </a:p>
      </dgm:t>
    </dgm:pt>
    <dgm:pt modelId="{F4EAA1C2-56F5-4FB9-9215-E5947FCC1943}" type="pres">
      <dgm:prSet presAssocID="{EC00A271-0B42-42E1-A264-48C718EE32B9}" presName="Name30" presStyleCnt="0"/>
      <dgm:spPr/>
    </dgm:pt>
    <dgm:pt modelId="{2F16EFA8-7B7A-499E-BD5B-08E12860DFC2}" type="pres">
      <dgm:prSet presAssocID="{EC00A271-0B42-42E1-A264-48C718EE32B9}" presName="level2Shape" presStyleLbl="node2" presStyleIdx="1" presStyleCnt="2"/>
      <dgm:spPr/>
      <dgm:t>
        <a:bodyPr/>
        <a:lstStyle/>
        <a:p>
          <a:endParaRPr lang="ro-RO"/>
        </a:p>
      </dgm:t>
    </dgm:pt>
    <dgm:pt modelId="{59F07124-8DF2-4460-B798-E0FEFF0CC489}" type="pres">
      <dgm:prSet presAssocID="{EC00A271-0B42-42E1-A264-48C718EE32B9}" presName="hierChild3" presStyleCnt="0"/>
      <dgm:spPr/>
    </dgm:pt>
    <dgm:pt modelId="{A8EBB651-E21D-4758-8D34-7F1E9A95C51A}" type="pres">
      <dgm:prSet presAssocID="{90DF169E-D991-48EC-A81B-52B5714CD6F0}" presName="bgShapesFlow" presStyleCnt="0"/>
      <dgm:spPr/>
    </dgm:pt>
    <dgm:pt modelId="{9EACB34F-296B-443A-A9D4-E3EABC6C77A5}" type="pres">
      <dgm:prSet presAssocID="{54044EB6-0065-4036-B5ED-F8013A96F60D}" presName="rectComp" presStyleCnt="0"/>
      <dgm:spPr/>
    </dgm:pt>
    <dgm:pt modelId="{0BA6F8B6-15D4-4F1E-A3C8-3A5773478838}" type="pres">
      <dgm:prSet presAssocID="{54044EB6-0065-4036-B5ED-F8013A96F60D}" presName="bgRect" presStyleLbl="bgShp" presStyleIdx="0" presStyleCnt="4" custScaleY="89984" custLinFactNeighborY="2350"/>
      <dgm:spPr/>
      <dgm:t>
        <a:bodyPr/>
        <a:lstStyle/>
        <a:p>
          <a:endParaRPr lang="ro-RO"/>
        </a:p>
      </dgm:t>
    </dgm:pt>
    <dgm:pt modelId="{DFAE2311-814C-414E-9A68-161E02DB88B7}" type="pres">
      <dgm:prSet presAssocID="{54044EB6-0065-4036-B5ED-F8013A96F60D}" presName="bgRectTx" presStyleLbl="bgShp" presStyleIdx="0" presStyleCnt="4">
        <dgm:presLayoutVars>
          <dgm:bulletEnabled val="1"/>
        </dgm:presLayoutVars>
      </dgm:prSet>
      <dgm:spPr/>
      <dgm:t>
        <a:bodyPr/>
        <a:lstStyle/>
        <a:p>
          <a:endParaRPr lang="ro-RO"/>
        </a:p>
      </dgm:t>
    </dgm:pt>
    <dgm:pt modelId="{AA3B2139-1EA9-4CF8-88C1-706D3291F400}" type="pres">
      <dgm:prSet presAssocID="{54044EB6-0065-4036-B5ED-F8013A96F60D}" presName="spComp" presStyleCnt="0"/>
      <dgm:spPr/>
    </dgm:pt>
    <dgm:pt modelId="{4B5594A8-E394-4B43-AE00-9137F35A02DD}" type="pres">
      <dgm:prSet presAssocID="{54044EB6-0065-4036-B5ED-F8013A96F60D}" presName="hSp" presStyleCnt="0"/>
      <dgm:spPr/>
    </dgm:pt>
    <dgm:pt modelId="{72279303-8441-48E6-9294-5B051328B1EC}" type="pres">
      <dgm:prSet presAssocID="{42B7E635-9DE4-4C17-9BD1-0830F7AACCDE}" presName="rectComp" presStyleCnt="0"/>
      <dgm:spPr/>
    </dgm:pt>
    <dgm:pt modelId="{14079EA2-D6CE-4479-BC8B-CC4608A0A267}" type="pres">
      <dgm:prSet presAssocID="{42B7E635-9DE4-4C17-9BD1-0830F7AACCDE}" presName="bgRect" presStyleLbl="bgShp" presStyleIdx="1" presStyleCnt="4" custScaleY="89984" custLinFactNeighborY="2350"/>
      <dgm:spPr/>
      <dgm:t>
        <a:bodyPr/>
        <a:lstStyle/>
        <a:p>
          <a:endParaRPr lang="ro-RO"/>
        </a:p>
      </dgm:t>
    </dgm:pt>
    <dgm:pt modelId="{6652659D-36B0-491B-A751-AAF28D885B72}" type="pres">
      <dgm:prSet presAssocID="{42B7E635-9DE4-4C17-9BD1-0830F7AACCDE}" presName="bgRectTx" presStyleLbl="bgShp" presStyleIdx="1" presStyleCnt="4">
        <dgm:presLayoutVars>
          <dgm:bulletEnabled val="1"/>
        </dgm:presLayoutVars>
      </dgm:prSet>
      <dgm:spPr/>
      <dgm:t>
        <a:bodyPr/>
        <a:lstStyle/>
        <a:p>
          <a:endParaRPr lang="ro-RO"/>
        </a:p>
      </dgm:t>
    </dgm:pt>
    <dgm:pt modelId="{1A6B1020-914B-494A-8B87-67A3E5AADBFD}" type="pres">
      <dgm:prSet presAssocID="{42B7E635-9DE4-4C17-9BD1-0830F7AACCDE}" presName="spComp" presStyleCnt="0"/>
      <dgm:spPr/>
    </dgm:pt>
    <dgm:pt modelId="{966D61E2-5821-4E03-8020-1843ADB3F1DF}" type="pres">
      <dgm:prSet presAssocID="{42B7E635-9DE4-4C17-9BD1-0830F7AACCDE}" presName="hSp" presStyleCnt="0"/>
      <dgm:spPr/>
    </dgm:pt>
    <dgm:pt modelId="{F421071D-DABA-48C1-B40E-1CFE8DE435BD}" type="pres">
      <dgm:prSet presAssocID="{AFE5B00C-442D-4854-99CE-62427B550B51}" presName="rectComp" presStyleCnt="0"/>
      <dgm:spPr/>
    </dgm:pt>
    <dgm:pt modelId="{F48288D0-FD41-4867-91EB-39413D1F4285}" type="pres">
      <dgm:prSet presAssocID="{AFE5B00C-442D-4854-99CE-62427B550B51}" presName="bgRect" presStyleLbl="bgShp" presStyleIdx="2" presStyleCnt="4" custScaleY="89984" custLinFactNeighborY="2350"/>
      <dgm:spPr/>
      <dgm:t>
        <a:bodyPr/>
        <a:lstStyle/>
        <a:p>
          <a:endParaRPr lang="ro-RO"/>
        </a:p>
      </dgm:t>
    </dgm:pt>
    <dgm:pt modelId="{ADB7CB04-CD5B-44F9-8E04-EE15D9DBC565}" type="pres">
      <dgm:prSet presAssocID="{AFE5B00C-442D-4854-99CE-62427B550B51}" presName="bgRectTx" presStyleLbl="bgShp" presStyleIdx="2" presStyleCnt="4">
        <dgm:presLayoutVars>
          <dgm:bulletEnabled val="1"/>
        </dgm:presLayoutVars>
      </dgm:prSet>
      <dgm:spPr/>
      <dgm:t>
        <a:bodyPr/>
        <a:lstStyle/>
        <a:p>
          <a:endParaRPr lang="ro-RO"/>
        </a:p>
      </dgm:t>
    </dgm:pt>
    <dgm:pt modelId="{3A8D63E2-2F78-4EB6-BF42-27AA648809C4}" type="pres">
      <dgm:prSet presAssocID="{AFE5B00C-442D-4854-99CE-62427B550B51}" presName="spComp" presStyleCnt="0"/>
      <dgm:spPr/>
    </dgm:pt>
    <dgm:pt modelId="{FA40FCC5-F668-497D-9C6F-0BF844E7C59F}" type="pres">
      <dgm:prSet presAssocID="{AFE5B00C-442D-4854-99CE-62427B550B51}" presName="hSp" presStyleCnt="0"/>
      <dgm:spPr/>
    </dgm:pt>
    <dgm:pt modelId="{F839C89B-E64E-4CBD-AD9D-C166DC257E15}" type="pres">
      <dgm:prSet presAssocID="{0BB1EF83-C32B-4729-8812-6D6CC6BA7677}" presName="rectComp" presStyleCnt="0"/>
      <dgm:spPr/>
    </dgm:pt>
    <dgm:pt modelId="{46E0ED40-AE6E-4A4D-BF02-EB80A5AD9F41}" type="pres">
      <dgm:prSet presAssocID="{0BB1EF83-C32B-4729-8812-6D6CC6BA7677}" presName="bgRect" presStyleLbl="bgShp" presStyleIdx="3" presStyleCnt="4" custScaleY="89984" custLinFactNeighborX="-68" custLinFactNeighborY="2350"/>
      <dgm:spPr/>
      <dgm:t>
        <a:bodyPr/>
        <a:lstStyle/>
        <a:p>
          <a:endParaRPr lang="ro-RO"/>
        </a:p>
      </dgm:t>
    </dgm:pt>
    <dgm:pt modelId="{FA0D700D-43BC-4255-AF01-5AF80628CECA}" type="pres">
      <dgm:prSet presAssocID="{0BB1EF83-C32B-4729-8812-6D6CC6BA7677}" presName="bgRectTx" presStyleLbl="bgShp" presStyleIdx="3" presStyleCnt="4">
        <dgm:presLayoutVars>
          <dgm:bulletEnabled val="1"/>
        </dgm:presLayoutVars>
      </dgm:prSet>
      <dgm:spPr/>
      <dgm:t>
        <a:bodyPr/>
        <a:lstStyle/>
        <a:p>
          <a:endParaRPr lang="ro-RO"/>
        </a:p>
      </dgm:t>
    </dgm:pt>
  </dgm:ptLst>
  <dgm:cxnLst>
    <dgm:cxn modelId="{9FBA76CF-97B2-40EE-A573-C5B567F5B721}" type="presOf" srcId="{42B7E635-9DE4-4C17-9BD1-0830F7AACCDE}" destId="{14079EA2-D6CE-4479-BC8B-CC4608A0A267}" srcOrd="0" destOrd="0" presId="urn:microsoft.com/office/officeart/2005/8/layout/hierarchy5"/>
    <dgm:cxn modelId="{10FAD244-FB7A-46D2-B721-2604764C45B0}" type="presOf" srcId="{94DCB292-2EDE-494A-AB27-5E642832D910}" destId="{7CDC710D-F38E-4BD9-9E31-8F215A20B87E}" srcOrd="0" destOrd="0" presId="urn:microsoft.com/office/officeart/2005/8/layout/hierarchy5"/>
    <dgm:cxn modelId="{72168B58-DFBD-4075-A5A9-5197CDC5FB6F}" type="presOf" srcId="{812402B6-324B-4A5D-AF77-82159D55574E}" destId="{844807B7-56E7-4C5A-B163-D27C99812B56}" srcOrd="1" destOrd="0" presId="urn:microsoft.com/office/officeart/2005/8/layout/hierarchy5"/>
    <dgm:cxn modelId="{CC9E3BC1-B1B3-4DF2-8C37-EAFBA07BD7C0}" type="presOf" srcId="{127905AE-976C-49E3-8B57-97F6F36D1296}" destId="{30D79978-CE3E-4DA7-B118-0A18507A3EA4}" srcOrd="0" destOrd="0" presId="urn:microsoft.com/office/officeart/2005/8/layout/hierarchy5"/>
    <dgm:cxn modelId="{F7111D30-E948-4E0F-8A4B-2D633DF2658D}" type="presOf" srcId="{AFE5B00C-442D-4854-99CE-62427B550B51}" destId="{F48288D0-FD41-4867-91EB-39413D1F4285}" srcOrd="0" destOrd="0" presId="urn:microsoft.com/office/officeart/2005/8/layout/hierarchy5"/>
    <dgm:cxn modelId="{AB7405D5-85F9-4DDB-BA7B-CE949518B926}" srcId="{9637474A-EAA5-4123-A8AF-E0E7F689F221}" destId="{7F3F1524-7454-43FA-985F-BA3748834AB7}" srcOrd="1" destOrd="0" parTransId="{B27CD714-94CA-415A-B4E1-F45059C8BC45}" sibTransId="{A46A8006-58D7-42CD-9E76-3E03EC91A689}"/>
    <dgm:cxn modelId="{09AA38EA-427E-4920-AE17-B4A5629C39F7}" type="presOf" srcId="{90DF169E-D991-48EC-A81B-52B5714CD6F0}" destId="{F29BDED7-90A5-479A-A760-B9935674819D}" srcOrd="0" destOrd="0" presId="urn:microsoft.com/office/officeart/2005/8/layout/hierarchy5"/>
    <dgm:cxn modelId="{41D501CC-8073-4B33-8139-737DE01E754D}" type="presOf" srcId="{B27CD714-94CA-415A-B4E1-F45059C8BC45}" destId="{7D5CBD09-2C00-4A31-AA85-344386D17813}" srcOrd="0" destOrd="0" presId="urn:microsoft.com/office/officeart/2005/8/layout/hierarchy5"/>
    <dgm:cxn modelId="{003B1F8D-96B7-462E-9EC3-7A743728DFE7}" type="presOf" srcId="{0BB1EF83-C32B-4729-8812-6D6CC6BA7677}" destId="{46E0ED40-AE6E-4A4D-BF02-EB80A5AD9F41}" srcOrd="0" destOrd="0" presId="urn:microsoft.com/office/officeart/2005/8/layout/hierarchy5"/>
    <dgm:cxn modelId="{0169B433-19E6-4E23-A464-8262DD9F5EEC}" type="presOf" srcId="{812402B6-324B-4A5D-AF77-82159D55574E}" destId="{C29FDEA7-C6B0-4829-9F2E-66EF993292EE}" srcOrd="0" destOrd="0" presId="urn:microsoft.com/office/officeart/2005/8/layout/hierarchy5"/>
    <dgm:cxn modelId="{C582A4EA-3010-43BC-9CB6-09935C5A36DE}" srcId="{90DF169E-D991-48EC-A81B-52B5714CD6F0}" destId="{54044EB6-0065-4036-B5ED-F8013A96F60D}" srcOrd="1" destOrd="0" parTransId="{CD3776A4-5E5F-4E58-922A-C46A5BBD52DB}" sibTransId="{8EE07600-2B8A-416B-BF7E-BD05D60A5C76}"/>
    <dgm:cxn modelId="{4A067178-7E1C-4A12-AF0F-C8560F7CA9C1}" type="presOf" srcId="{040A6444-8600-4910-8E85-11DF6E5C25F1}" destId="{5C5CA0AF-32B8-4F2D-8525-667BDE6E7B5F}" srcOrd="1" destOrd="0" presId="urn:microsoft.com/office/officeart/2005/8/layout/hierarchy5"/>
    <dgm:cxn modelId="{0B046577-82CD-447E-87A0-C08AFCE8C3F9}" srcId="{90DF169E-D991-48EC-A81B-52B5714CD6F0}" destId="{42B7E635-9DE4-4C17-9BD1-0830F7AACCDE}" srcOrd="2" destOrd="0" parTransId="{CC670C52-1036-44CB-AF00-99E9D8FCC21E}" sibTransId="{7D733BC4-F725-465A-A3DB-D2258F19D630}"/>
    <dgm:cxn modelId="{F3F049E0-C36B-4558-830C-88AAD01502EC}" type="presOf" srcId="{16E08434-2C03-4D24-858A-C69FC265221F}" destId="{212E1F5B-6D7C-46D5-9E86-98C1656B023F}" srcOrd="0" destOrd="0" presId="urn:microsoft.com/office/officeart/2005/8/layout/hierarchy5"/>
    <dgm:cxn modelId="{2D5941DE-A71E-4C7C-BA5F-421398C80BBF}" type="presOf" srcId="{EE6EB505-2C71-4D30-9B1E-25D63D352D44}" destId="{723ABAEE-DA2D-4C79-8126-4CD023C23663}" srcOrd="0" destOrd="0" presId="urn:microsoft.com/office/officeart/2005/8/layout/hierarchy5"/>
    <dgm:cxn modelId="{1B84C8A2-D485-47AE-8A4C-A4A390540DCE}" type="presOf" srcId="{B27CD714-94CA-415A-B4E1-F45059C8BC45}" destId="{3D339EFB-191F-46E4-AB37-E66DE5950E12}" srcOrd="1" destOrd="0" presId="urn:microsoft.com/office/officeart/2005/8/layout/hierarchy5"/>
    <dgm:cxn modelId="{3CE5EA29-5462-4135-AB5B-676EFC466CD7}" type="presOf" srcId="{2CC0EC76-0CF9-49DD-B5C1-7AB7A1C72A53}" destId="{48CE2B87-19D2-456D-89BD-019EB5B2363B}" srcOrd="0" destOrd="0" presId="urn:microsoft.com/office/officeart/2005/8/layout/hierarchy5"/>
    <dgm:cxn modelId="{2BB8E467-342E-454C-9437-51535DD77B36}" srcId="{90DF169E-D991-48EC-A81B-52B5714CD6F0}" destId="{AFE5B00C-442D-4854-99CE-62427B550B51}" srcOrd="3" destOrd="0" parTransId="{6EDA7179-4B78-4AFA-8525-B63C9BC02B84}" sibTransId="{047DB843-01C6-4E79-B804-B85EBA38AC8E}"/>
    <dgm:cxn modelId="{59A53859-6431-4720-B987-5E3A3224E120}" srcId="{16E08434-2C03-4D24-858A-C69FC265221F}" destId="{9637474A-EAA5-4123-A8AF-E0E7F689F221}" srcOrd="0" destOrd="0" parTransId="{2CC0EC76-0CF9-49DD-B5C1-7AB7A1C72A53}" sibTransId="{DA3C3829-88AB-492F-8A6F-AE75D3E5C05D}"/>
    <dgm:cxn modelId="{A5D48992-5DDA-4E2B-BC22-8E6BF79447C2}" type="presOf" srcId="{97BB45C6-AC07-45CA-A391-64F0761E35DB}" destId="{499C5414-FCC5-42E4-AF93-A0363840A889}" srcOrd="1" destOrd="0" presId="urn:microsoft.com/office/officeart/2005/8/layout/hierarchy5"/>
    <dgm:cxn modelId="{BFA5B87D-3F1F-468B-B6BE-6B2FA1ECDE9E}" srcId="{90DF169E-D991-48EC-A81B-52B5714CD6F0}" destId="{0BB1EF83-C32B-4729-8812-6D6CC6BA7677}" srcOrd="4" destOrd="0" parTransId="{36E82612-5757-48C6-8CF6-F7DFC85F9148}" sibTransId="{D86DACB3-F131-4FC7-8941-FE93828BFF9D}"/>
    <dgm:cxn modelId="{4DEE7048-79A4-4E51-8BD2-EC425B7274AD}" type="presOf" srcId="{AFE5B00C-442D-4854-99CE-62427B550B51}" destId="{ADB7CB04-CD5B-44F9-8E04-EE15D9DBC565}" srcOrd="1" destOrd="0" presId="urn:microsoft.com/office/officeart/2005/8/layout/hierarchy5"/>
    <dgm:cxn modelId="{E931C9AD-9D33-42B6-A253-ADAF276A072C}" type="presOf" srcId="{7F3F1524-7454-43FA-985F-BA3748834AB7}" destId="{E322408C-BA78-4BED-98DE-D35A660AD2A1}" srcOrd="0" destOrd="0" presId="urn:microsoft.com/office/officeart/2005/8/layout/hierarchy5"/>
    <dgm:cxn modelId="{B263A6C9-BBB7-47D1-90BC-DCB9A485B4FA}" srcId="{B7E6E562-2EE4-4518-82A8-DC2978A62C4F}" destId="{16E08434-2C03-4D24-858A-C69FC265221F}" srcOrd="0" destOrd="0" parTransId="{94DCB292-2EDE-494A-AB27-5E642832D910}" sibTransId="{2F94F690-F441-45D4-8763-1CAA53029C82}"/>
    <dgm:cxn modelId="{918DCAF7-2626-4914-8C93-91742168B41E}" type="presOf" srcId="{2CC0EC76-0CF9-49DD-B5C1-7AB7A1C72A53}" destId="{AB75DA77-2764-4532-BE20-E5357304F9D9}" srcOrd="1" destOrd="0" presId="urn:microsoft.com/office/officeart/2005/8/layout/hierarchy5"/>
    <dgm:cxn modelId="{2B125B2E-F12C-401D-942E-0399C5549131}" type="presOf" srcId="{54044EB6-0065-4036-B5ED-F8013A96F60D}" destId="{0BA6F8B6-15D4-4F1E-A3C8-3A5773478838}" srcOrd="0" destOrd="0" presId="urn:microsoft.com/office/officeart/2005/8/layout/hierarchy5"/>
    <dgm:cxn modelId="{AD0584B3-AC01-4E6F-8297-5A47CBCD20B4}" type="presOf" srcId="{EC00A271-0B42-42E1-A264-48C718EE32B9}" destId="{2F16EFA8-7B7A-499E-BD5B-08E12860DFC2}" srcOrd="0" destOrd="0" presId="urn:microsoft.com/office/officeart/2005/8/layout/hierarchy5"/>
    <dgm:cxn modelId="{55FB43EC-AA06-4A82-9509-47110225E3E4}" type="presOf" srcId="{040A6444-8600-4910-8E85-11DF6E5C25F1}" destId="{5644C0AF-C8D6-4152-883C-1893A6FA5456}" srcOrd="0" destOrd="0" presId="urn:microsoft.com/office/officeart/2005/8/layout/hierarchy5"/>
    <dgm:cxn modelId="{F4A33E0F-1D6F-4623-A725-61112C074099}" srcId="{9637474A-EAA5-4123-A8AF-E0E7F689F221}" destId="{EE6EB505-2C71-4D30-9B1E-25D63D352D44}" srcOrd="2" destOrd="0" parTransId="{97BB45C6-AC07-45CA-A391-64F0761E35DB}" sibTransId="{51562CB1-414A-42CE-86FE-B9F2A2DD346A}"/>
    <dgm:cxn modelId="{987BEFE2-43B8-49D5-A60D-99A233C0D584}" srcId="{90DF169E-D991-48EC-A81B-52B5714CD6F0}" destId="{B7E6E562-2EE4-4518-82A8-DC2978A62C4F}" srcOrd="0" destOrd="0" parTransId="{77230252-F141-4C86-B919-45A606770D96}" sibTransId="{7E4B1669-39B4-4F9F-9E84-E3312BAA4E67}"/>
    <dgm:cxn modelId="{68CA66E8-02A6-4922-902F-5F0ECACC6E98}" type="presOf" srcId="{54044EB6-0065-4036-B5ED-F8013A96F60D}" destId="{DFAE2311-814C-414E-9A68-161E02DB88B7}" srcOrd="1" destOrd="0" presId="urn:microsoft.com/office/officeart/2005/8/layout/hierarchy5"/>
    <dgm:cxn modelId="{5D348FC7-09AD-473B-BA50-6C9BD2EE5653}" srcId="{9637474A-EAA5-4123-A8AF-E0E7F689F221}" destId="{127905AE-976C-49E3-8B57-97F6F36D1296}" srcOrd="0" destOrd="0" parTransId="{812402B6-324B-4A5D-AF77-82159D55574E}" sibTransId="{CE082366-A5F3-4337-A671-3F421E73EFB0}"/>
    <dgm:cxn modelId="{A56CE141-ADC0-436A-B231-84E0D40A5826}" type="presOf" srcId="{0BB1EF83-C32B-4729-8812-6D6CC6BA7677}" destId="{FA0D700D-43BC-4255-AF01-5AF80628CECA}" srcOrd="1" destOrd="0" presId="urn:microsoft.com/office/officeart/2005/8/layout/hierarchy5"/>
    <dgm:cxn modelId="{C853C42C-AC74-4A70-B6C7-20A13DB91A93}" type="presOf" srcId="{94DCB292-2EDE-494A-AB27-5E642832D910}" destId="{9DC17329-8572-4B6D-98BC-80C02D1E6B9C}" srcOrd="1" destOrd="0" presId="urn:microsoft.com/office/officeart/2005/8/layout/hierarchy5"/>
    <dgm:cxn modelId="{ED3EBA0D-DEA6-4D38-A880-732D8B7F4F47}" type="presOf" srcId="{42B7E635-9DE4-4C17-9BD1-0830F7AACCDE}" destId="{6652659D-36B0-491B-A751-AAF28D885B72}" srcOrd="1" destOrd="0" presId="urn:microsoft.com/office/officeart/2005/8/layout/hierarchy5"/>
    <dgm:cxn modelId="{9C04B20D-195C-4B7B-AA72-5D43B4A3A2AE}" srcId="{B7E6E562-2EE4-4518-82A8-DC2978A62C4F}" destId="{EC00A271-0B42-42E1-A264-48C718EE32B9}" srcOrd="1" destOrd="0" parTransId="{040A6444-8600-4910-8E85-11DF6E5C25F1}" sibTransId="{E6E6F388-9D5A-4602-8E9C-72B78F30C8E4}"/>
    <dgm:cxn modelId="{BCBFBCB0-7A1F-4A71-A580-B09601D6FD32}" type="presOf" srcId="{9637474A-EAA5-4123-A8AF-E0E7F689F221}" destId="{BAE946C5-7212-4953-8374-626B600F0493}" srcOrd="0" destOrd="0" presId="urn:microsoft.com/office/officeart/2005/8/layout/hierarchy5"/>
    <dgm:cxn modelId="{781E12AD-92D0-4F5F-A4B5-978A44FC626F}" type="presOf" srcId="{B7E6E562-2EE4-4518-82A8-DC2978A62C4F}" destId="{577217F9-80F7-4B63-A99F-069D38793C50}" srcOrd="0" destOrd="0" presId="urn:microsoft.com/office/officeart/2005/8/layout/hierarchy5"/>
    <dgm:cxn modelId="{D3C3D160-6875-4B48-B6EE-B66D9149416D}" type="presOf" srcId="{97BB45C6-AC07-45CA-A391-64F0761E35DB}" destId="{DE03A813-0E68-4CD8-A24C-50488A30AA91}" srcOrd="0" destOrd="0" presId="urn:microsoft.com/office/officeart/2005/8/layout/hierarchy5"/>
    <dgm:cxn modelId="{5369C1E3-E107-41D5-9810-DB2C7E0CA15C}" type="presParOf" srcId="{F29BDED7-90A5-479A-A760-B9935674819D}" destId="{D53A305F-4A2A-497D-8B98-98EEE8601BBE}" srcOrd="0" destOrd="0" presId="urn:microsoft.com/office/officeart/2005/8/layout/hierarchy5"/>
    <dgm:cxn modelId="{A01A34DE-C580-47FA-869F-9BD0C6D6BE12}" type="presParOf" srcId="{D53A305F-4A2A-497D-8B98-98EEE8601BBE}" destId="{7D67C0BA-C496-493A-89A7-A2A5F0C7DD6C}" srcOrd="0" destOrd="0" presId="urn:microsoft.com/office/officeart/2005/8/layout/hierarchy5"/>
    <dgm:cxn modelId="{44649E9A-4B5A-4B86-92E6-BE1526C233DA}" type="presParOf" srcId="{D53A305F-4A2A-497D-8B98-98EEE8601BBE}" destId="{3699041B-1F69-44B2-9642-BC4C62FEE3DD}" srcOrd="1" destOrd="0" presId="urn:microsoft.com/office/officeart/2005/8/layout/hierarchy5"/>
    <dgm:cxn modelId="{9926CD9F-7038-4B0C-BAFB-0723357A36C4}" type="presParOf" srcId="{3699041B-1F69-44B2-9642-BC4C62FEE3DD}" destId="{E4F75F95-5472-46DD-B684-023EF5794CE2}" srcOrd="0" destOrd="0" presId="urn:microsoft.com/office/officeart/2005/8/layout/hierarchy5"/>
    <dgm:cxn modelId="{F0AF4CD8-E3C4-4E39-87F6-8448DFC14636}" type="presParOf" srcId="{E4F75F95-5472-46DD-B684-023EF5794CE2}" destId="{577217F9-80F7-4B63-A99F-069D38793C50}" srcOrd="0" destOrd="0" presId="urn:microsoft.com/office/officeart/2005/8/layout/hierarchy5"/>
    <dgm:cxn modelId="{B1C1B1C7-3E7E-4D0A-852D-383E019A7A1E}" type="presParOf" srcId="{E4F75F95-5472-46DD-B684-023EF5794CE2}" destId="{3734F9F0-1F1A-49DD-AE0E-D9BC67D7F264}" srcOrd="1" destOrd="0" presId="urn:microsoft.com/office/officeart/2005/8/layout/hierarchy5"/>
    <dgm:cxn modelId="{503FB5D8-1DB4-419F-8D0F-2DD8B72134DE}" type="presParOf" srcId="{3734F9F0-1F1A-49DD-AE0E-D9BC67D7F264}" destId="{7CDC710D-F38E-4BD9-9E31-8F215A20B87E}" srcOrd="0" destOrd="0" presId="urn:microsoft.com/office/officeart/2005/8/layout/hierarchy5"/>
    <dgm:cxn modelId="{ADDB1CCB-0077-40DC-AD58-4A0C4CCA7D74}" type="presParOf" srcId="{7CDC710D-F38E-4BD9-9E31-8F215A20B87E}" destId="{9DC17329-8572-4B6D-98BC-80C02D1E6B9C}" srcOrd="0" destOrd="0" presId="urn:microsoft.com/office/officeart/2005/8/layout/hierarchy5"/>
    <dgm:cxn modelId="{C383DE46-D1B8-4D8D-AC03-C047544F26F0}" type="presParOf" srcId="{3734F9F0-1F1A-49DD-AE0E-D9BC67D7F264}" destId="{F732E8F0-ECC2-4A99-93D8-59E7E57EE199}" srcOrd="1" destOrd="0" presId="urn:microsoft.com/office/officeart/2005/8/layout/hierarchy5"/>
    <dgm:cxn modelId="{61DECA7E-1C1C-4CE7-840F-E1A2EE0F37AE}" type="presParOf" srcId="{F732E8F0-ECC2-4A99-93D8-59E7E57EE199}" destId="{212E1F5B-6D7C-46D5-9E86-98C1656B023F}" srcOrd="0" destOrd="0" presId="urn:microsoft.com/office/officeart/2005/8/layout/hierarchy5"/>
    <dgm:cxn modelId="{AD5F4C44-9852-4A00-AD42-7B7FB7EDD6EE}" type="presParOf" srcId="{F732E8F0-ECC2-4A99-93D8-59E7E57EE199}" destId="{3C769370-1132-4D07-97F5-4E1F116EA30C}" srcOrd="1" destOrd="0" presId="urn:microsoft.com/office/officeart/2005/8/layout/hierarchy5"/>
    <dgm:cxn modelId="{0165597B-2F5C-4E22-99E0-B6F72D474E56}" type="presParOf" srcId="{3C769370-1132-4D07-97F5-4E1F116EA30C}" destId="{48CE2B87-19D2-456D-89BD-019EB5B2363B}" srcOrd="0" destOrd="0" presId="urn:microsoft.com/office/officeart/2005/8/layout/hierarchy5"/>
    <dgm:cxn modelId="{B2E16B6B-E348-44E2-AD75-96DF17DF6F80}" type="presParOf" srcId="{48CE2B87-19D2-456D-89BD-019EB5B2363B}" destId="{AB75DA77-2764-4532-BE20-E5357304F9D9}" srcOrd="0" destOrd="0" presId="urn:microsoft.com/office/officeart/2005/8/layout/hierarchy5"/>
    <dgm:cxn modelId="{2E404E30-08B2-491F-84AD-96F3A968E34F}" type="presParOf" srcId="{3C769370-1132-4D07-97F5-4E1F116EA30C}" destId="{9DBD99F7-5DAD-4E11-855D-CABDC73A451E}" srcOrd="1" destOrd="0" presId="urn:microsoft.com/office/officeart/2005/8/layout/hierarchy5"/>
    <dgm:cxn modelId="{0D414A9D-A984-4609-94AA-205311DC2A65}" type="presParOf" srcId="{9DBD99F7-5DAD-4E11-855D-CABDC73A451E}" destId="{BAE946C5-7212-4953-8374-626B600F0493}" srcOrd="0" destOrd="0" presId="urn:microsoft.com/office/officeart/2005/8/layout/hierarchy5"/>
    <dgm:cxn modelId="{F2A86BE3-0704-4355-8141-89062D9FBA87}" type="presParOf" srcId="{9DBD99F7-5DAD-4E11-855D-CABDC73A451E}" destId="{E37EE242-1296-4E34-A8D6-8DEC55FF0ED1}" srcOrd="1" destOrd="0" presId="urn:microsoft.com/office/officeart/2005/8/layout/hierarchy5"/>
    <dgm:cxn modelId="{5B50FF29-9D0B-4E20-9B9C-2B7F3498497B}" type="presParOf" srcId="{E37EE242-1296-4E34-A8D6-8DEC55FF0ED1}" destId="{C29FDEA7-C6B0-4829-9F2E-66EF993292EE}" srcOrd="0" destOrd="0" presId="urn:microsoft.com/office/officeart/2005/8/layout/hierarchy5"/>
    <dgm:cxn modelId="{78E830F3-439C-4B32-B789-CC4166CA9046}" type="presParOf" srcId="{C29FDEA7-C6B0-4829-9F2E-66EF993292EE}" destId="{844807B7-56E7-4C5A-B163-D27C99812B56}" srcOrd="0" destOrd="0" presId="urn:microsoft.com/office/officeart/2005/8/layout/hierarchy5"/>
    <dgm:cxn modelId="{4C0221CD-F300-4C9E-B9C2-7EB51F3298D8}" type="presParOf" srcId="{E37EE242-1296-4E34-A8D6-8DEC55FF0ED1}" destId="{6ACFAD2B-2B5F-4AC5-BFF6-82B870906299}" srcOrd="1" destOrd="0" presId="urn:microsoft.com/office/officeart/2005/8/layout/hierarchy5"/>
    <dgm:cxn modelId="{A00605A6-F9E1-490E-8D1F-BC4AC814F5EF}" type="presParOf" srcId="{6ACFAD2B-2B5F-4AC5-BFF6-82B870906299}" destId="{30D79978-CE3E-4DA7-B118-0A18507A3EA4}" srcOrd="0" destOrd="0" presId="urn:microsoft.com/office/officeart/2005/8/layout/hierarchy5"/>
    <dgm:cxn modelId="{48B4029F-A3CA-4191-B577-407807057DB3}" type="presParOf" srcId="{6ACFAD2B-2B5F-4AC5-BFF6-82B870906299}" destId="{21C8CFDC-6D4F-4622-8A8F-C87D6AA61230}" srcOrd="1" destOrd="0" presId="urn:microsoft.com/office/officeart/2005/8/layout/hierarchy5"/>
    <dgm:cxn modelId="{1C59C694-008B-4B94-94EB-C251C7B71116}" type="presParOf" srcId="{E37EE242-1296-4E34-A8D6-8DEC55FF0ED1}" destId="{7D5CBD09-2C00-4A31-AA85-344386D17813}" srcOrd="2" destOrd="0" presId="urn:microsoft.com/office/officeart/2005/8/layout/hierarchy5"/>
    <dgm:cxn modelId="{D7C4D390-1A50-4F9D-9EA3-793EF2B3D222}" type="presParOf" srcId="{7D5CBD09-2C00-4A31-AA85-344386D17813}" destId="{3D339EFB-191F-46E4-AB37-E66DE5950E12}" srcOrd="0" destOrd="0" presId="urn:microsoft.com/office/officeart/2005/8/layout/hierarchy5"/>
    <dgm:cxn modelId="{D7065801-5553-4B9C-AD9D-0FECA26211DE}" type="presParOf" srcId="{E37EE242-1296-4E34-A8D6-8DEC55FF0ED1}" destId="{B414F80B-B83D-4EF5-B55F-3593C0A35BBD}" srcOrd="3" destOrd="0" presId="urn:microsoft.com/office/officeart/2005/8/layout/hierarchy5"/>
    <dgm:cxn modelId="{C423946D-9B0C-46DE-8619-2FC39541B530}" type="presParOf" srcId="{B414F80B-B83D-4EF5-B55F-3593C0A35BBD}" destId="{E322408C-BA78-4BED-98DE-D35A660AD2A1}" srcOrd="0" destOrd="0" presId="urn:microsoft.com/office/officeart/2005/8/layout/hierarchy5"/>
    <dgm:cxn modelId="{89E49017-38B1-4A01-B4B2-AA871276BD72}" type="presParOf" srcId="{B414F80B-B83D-4EF5-B55F-3593C0A35BBD}" destId="{7395D342-9507-41AA-A5BF-BE7A5A8B574D}" srcOrd="1" destOrd="0" presId="urn:microsoft.com/office/officeart/2005/8/layout/hierarchy5"/>
    <dgm:cxn modelId="{A2E9E27D-4CD0-4EDA-B1ED-D6778558DE2D}" type="presParOf" srcId="{E37EE242-1296-4E34-A8D6-8DEC55FF0ED1}" destId="{DE03A813-0E68-4CD8-A24C-50488A30AA91}" srcOrd="4" destOrd="0" presId="urn:microsoft.com/office/officeart/2005/8/layout/hierarchy5"/>
    <dgm:cxn modelId="{5B77ABB5-E8D2-4A09-8510-01D302BB7B37}" type="presParOf" srcId="{DE03A813-0E68-4CD8-A24C-50488A30AA91}" destId="{499C5414-FCC5-42E4-AF93-A0363840A889}" srcOrd="0" destOrd="0" presId="urn:microsoft.com/office/officeart/2005/8/layout/hierarchy5"/>
    <dgm:cxn modelId="{2E8C5125-0C36-4DF3-97DF-26190D981911}" type="presParOf" srcId="{E37EE242-1296-4E34-A8D6-8DEC55FF0ED1}" destId="{D35B80C6-8783-4DF3-B61D-C6AADFA1DACA}" srcOrd="5" destOrd="0" presId="urn:microsoft.com/office/officeart/2005/8/layout/hierarchy5"/>
    <dgm:cxn modelId="{F331F2F0-CDE2-4B94-ADC9-B37F2AA84CBC}" type="presParOf" srcId="{D35B80C6-8783-4DF3-B61D-C6AADFA1DACA}" destId="{723ABAEE-DA2D-4C79-8126-4CD023C23663}" srcOrd="0" destOrd="0" presId="urn:microsoft.com/office/officeart/2005/8/layout/hierarchy5"/>
    <dgm:cxn modelId="{04207F3B-6EE1-4673-911B-91EB28A34FAC}" type="presParOf" srcId="{D35B80C6-8783-4DF3-B61D-C6AADFA1DACA}" destId="{B8079BE6-012D-41D6-8E2A-5F6A63D06023}" srcOrd="1" destOrd="0" presId="urn:microsoft.com/office/officeart/2005/8/layout/hierarchy5"/>
    <dgm:cxn modelId="{A2DC8683-2EBF-4D77-AD66-14F26714077B}" type="presParOf" srcId="{3734F9F0-1F1A-49DD-AE0E-D9BC67D7F264}" destId="{5644C0AF-C8D6-4152-883C-1893A6FA5456}" srcOrd="2" destOrd="0" presId="urn:microsoft.com/office/officeart/2005/8/layout/hierarchy5"/>
    <dgm:cxn modelId="{04465B47-852C-4B65-B86A-31D1887B7BD2}" type="presParOf" srcId="{5644C0AF-C8D6-4152-883C-1893A6FA5456}" destId="{5C5CA0AF-32B8-4F2D-8525-667BDE6E7B5F}" srcOrd="0" destOrd="0" presId="urn:microsoft.com/office/officeart/2005/8/layout/hierarchy5"/>
    <dgm:cxn modelId="{E14F9BDE-D06E-42B6-B8CB-4C6D3359D652}" type="presParOf" srcId="{3734F9F0-1F1A-49DD-AE0E-D9BC67D7F264}" destId="{F4EAA1C2-56F5-4FB9-9215-E5947FCC1943}" srcOrd="3" destOrd="0" presId="urn:microsoft.com/office/officeart/2005/8/layout/hierarchy5"/>
    <dgm:cxn modelId="{E11FDA63-C80F-4829-8FA3-57F5D39F850C}" type="presParOf" srcId="{F4EAA1C2-56F5-4FB9-9215-E5947FCC1943}" destId="{2F16EFA8-7B7A-499E-BD5B-08E12860DFC2}" srcOrd="0" destOrd="0" presId="urn:microsoft.com/office/officeart/2005/8/layout/hierarchy5"/>
    <dgm:cxn modelId="{4D24AA24-C470-4337-B8DA-30CDBACBE193}" type="presParOf" srcId="{F4EAA1C2-56F5-4FB9-9215-E5947FCC1943}" destId="{59F07124-8DF2-4460-B798-E0FEFF0CC489}" srcOrd="1" destOrd="0" presId="urn:microsoft.com/office/officeart/2005/8/layout/hierarchy5"/>
    <dgm:cxn modelId="{FF149454-97A4-479C-855A-E0BDEC735C7A}" type="presParOf" srcId="{F29BDED7-90A5-479A-A760-B9935674819D}" destId="{A8EBB651-E21D-4758-8D34-7F1E9A95C51A}" srcOrd="1" destOrd="0" presId="urn:microsoft.com/office/officeart/2005/8/layout/hierarchy5"/>
    <dgm:cxn modelId="{1BBB38D7-7CB2-4DFB-A7FB-6F92F53236F8}" type="presParOf" srcId="{A8EBB651-E21D-4758-8D34-7F1E9A95C51A}" destId="{9EACB34F-296B-443A-A9D4-E3EABC6C77A5}" srcOrd="0" destOrd="0" presId="urn:microsoft.com/office/officeart/2005/8/layout/hierarchy5"/>
    <dgm:cxn modelId="{372D839E-8842-48BB-A670-223B95A89B07}" type="presParOf" srcId="{9EACB34F-296B-443A-A9D4-E3EABC6C77A5}" destId="{0BA6F8B6-15D4-4F1E-A3C8-3A5773478838}" srcOrd="0" destOrd="0" presId="urn:microsoft.com/office/officeart/2005/8/layout/hierarchy5"/>
    <dgm:cxn modelId="{30B4C7B9-F100-4B6C-894D-E9F1F48CF8D2}" type="presParOf" srcId="{9EACB34F-296B-443A-A9D4-E3EABC6C77A5}" destId="{DFAE2311-814C-414E-9A68-161E02DB88B7}" srcOrd="1" destOrd="0" presId="urn:microsoft.com/office/officeart/2005/8/layout/hierarchy5"/>
    <dgm:cxn modelId="{61422884-0F23-440F-92A1-B15026E37949}" type="presParOf" srcId="{A8EBB651-E21D-4758-8D34-7F1E9A95C51A}" destId="{AA3B2139-1EA9-4CF8-88C1-706D3291F400}" srcOrd="1" destOrd="0" presId="urn:microsoft.com/office/officeart/2005/8/layout/hierarchy5"/>
    <dgm:cxn modelId="{E8FF12B2-414F-42C1-8236-EF45308A30AF}" type="presParOf" srcId="{AA3B2139-1EA9-4CF8-88C1-706D3291F400}" destId="{4B5594A8-E394-4B43-AE00-9137F35A02DD}" srcOrd="0" destOrd="0" presId="urn:microsoft.com/office/officeart/2005/8/layout/hierarchy5"/>
    <dgm:cxn modelId="{8906C31B-005E-4395-A93D-EA7A8FA79CB8}" type="presParOf" srcId="{A8EBB651-E21D-4758-8D34-7F1E9A95C51A}" destId="{72279303-8441-48E6-9294-5B051328B1EC}" srcOrd="2" destOrd="0" presId="urn:microsoft.com/office/officeart/2005/8/layout/hierarchy5"/>
    <dgm:cxn modelId="{5DFE41F9-D3BA-4D62-80D1-C5F1D4BDB1BC}" type="presParOf" srcId="{72279303-8441-48E6-9294-5B051328B1EC}" destId="{14079EA2-D6CE-4479-BC8B-CC4608A0A267}" srcOrd="0" destOrd="0" presId="urn:microsoft.com/office/officeart/2005/8/layout/hierarchy5"/>
    <dgm:cxn modelId="{8497DA40-21A8-4EFB-AC42-5290598BCB0F}" type="presParOf" srcId="{72279303-8441-48E6-9294-5B051328B1EC}" destId="{6652659D-36B0-491B-A751-AAF28D885B72}" srcOrd="1" destOrd="0" presId="urn:microsoft.com/office/officeart/2005/8/layout/hierarchy5"/>
    <dgm:cxn modelId="{37D4F2AE-ACF6-4600-A515-AFE6EBE2FA2D}" type="presParOf" srcId="{A8EBB651-E21D-4758-8D34-7F1E9A95C51A}" destId="{1A6B1020-914B-494A-8B87-67A3E5AADBFD}" srcOrd="3" destOrd="0" presId="urn:microsoft.com/office/officeart/2005/8/layout/hierarchy5"/>
    <dgm:cxn modelId="{033CEBC0-DB9A-470E-B2BF-70E010B7CF27}" type="presParOf" srcId="{1A6B1020-914B-494A-8B87-67A3E5AADBFD}" destId="{966D61E2-5821-4E03-8020-1843ADB3F1DF}" srcOrd="0" destOrd="0" presId="urn:microsoft.com/office/officeart/2005/8/layout/hierarchy5"/>
    <dgm:cxn modelId="{E3A4CF42-EE58-47A3-B2D6-1604271AC508}" type="presParOf" srcId="{A8EBB651-E21D-4758-8D34-7F1E9A95C51A}" destId="{F421071D-DABA-48C1-B40E-1CFE8DE435BD}" srcOrd="4" destOrd="0" presId="urn:microsoft.com/office/officeart/2005/8/layout/hierarchy5"/>
    <dgm:cxn modelId="{163B52C5-9667-4B48-A7A7-19AAAA59EBF0}" type="presParOf" srcId="{F421071D-DABA-48C1-B40E-1CFE8DE435BD}" destId="{F48288D0-FD41-4867-91EB-39413D1F4285}" srcOrd="0" destOrd="0" presId="urn:microsoft.com/office/officeart/2005/8/layout/hierarchy5"/>
    <dgm:cxn modelId="{D91E45E7-C7FC-41AD-B83E-44B14AF7A162}" type="presParOf" srcId="{F421071D-DABA-48C1-B40E-1CFE8DE435BD}" destId="{ADB7CB04-CD5B-44F9-8E04-EE15D9DBC565}" srcOrd="1" destOrd="0" presId="urn:microsoft.com/office/officeart/2005/8/layout/hierarchy5"/>
    <dgm:cxn modelId="{344A01F0-74FB-4415-9F22-984FAEA60083}" type="presParOf" srcId="{A8EBB651-E21D-4758-8D34-7F1E9A95C51A}" destId="{3A8D63E2-2F78-4EB6-BF42-27AA648809C4}" srcOrd="5" destOrd="0" presId="urn:microsoft.com/office/officeart/2005/8/layout/hierarchy5"/>
    <dgm:cxn modelId="{2F592546-2D1E-459B-8AA3-9A17CBE429F2}" type="presParOf" srcId="{3A8D63E2-2F78-4EB6-BF42-27AA648809C4}" destId="{FA40FCC5-F668-497D-9C6F-0BF844E7C59F}" srcOrd="0" destOrd="0" presId="urn:microsoft.com/office/officeart/2005/8/layout/hierarchy5"/>
    <dgm:cxn modelId="{E62C06AD-618B-487B-AF86-45386B974754}" type="presParOf" srcId="{A8EBB651-E21D-4758-8D34-7F1E9A95C51A}" destId="{F839C89B-E64E-4CBD-AD9D-C166DC257E15}" srcOrd="6" destOrd="0" presId="urn:microsoft.com/office/officeart/2005/8/layout/hierarchy5"/>
    <dgm:cxn modelId="{A6F77F7A-638A-48A6-BD2F-37EF60164D60}" type="presParOf" srcId="{F839C89B-E64E-4CBD-AD9D-C166DC257E15}" destId="{46E0ED40-AE6E-4A4D-BF02-EB80A5AD9F41}" srcOrd="0" destOrd="0" presId="urn:microsoft.com/office/officeart/2005/8/layout/hierarchy5"/>
    <dgm:cxn modelId="{FD64D32C-D3F1-4D48-B1CE-C5BD980F69D3}" type="presParOf" srcId="{F839C89B-E64E-4CBD-AD9D-C166DC257E15}" destId="{FA0D700D-43BC-4255-AF01-5AF80628CECA}" srcOrd="1" destOrd="0" presId="urn:microsoft.com/office/officeart/2005/8/layout/hierarchy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E0ED40-AE6E-4A4D-BF02-EB80A5AD9F41}">
      <dsp:nvSpPr>
        <dsp:cNvPr id="0" name=""/>
        <dsp:cNvSpPr/>
      </dsp:nvSpPr>
      <dsp:spPr>
        <a:xfrm>
          <a:off x="4478173" y="261416"/>
          <a:ext cx="1278184" cy="31969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kern="1200"/>
            <a:t>Wikitude Browser</a:t>
          </a:r>
        </a:p>
      </dsp:txBody>
      <dsp:txXfrm>
        <a:off x="4478173" y="261416"/>
        <a:ext cx="1278184" cy="959092"/>
      </dsp:txXfrm>
    </dsp:sp>
    <dsp:sp modelId="{F48288D0-FD41-4867-91EB-39413D1F4285}">
      <dsp:nvSpPr>
        <dsp:cNvPr id="0" name=""/>
        <dsp:cNvSpPr/>
      </dsp:nvSpPr>
      <dsp:spPr>
        <a:xfrm>
          <a:off x="2987827" y="261416"/>
          <a:ext cx="1278184" cy="31969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kern="1200"/>
            <a:t>ARchitect Engine</a:t>
          </a:r>
        </a:p>
      </dsp:txBody>
      <dsp:txXfrm>
        <a:off x="2987827" y="261416"/>
        <a:ext cx="1278184" cy="959092"/>
      </dsp:txXfrm>
    </dsp:sp>
    <dsp:sp modelId="{14079EA2-D6CE-4479-BC8B-CC4608A0A267}">
      <dsp:nvSpPr>
        <dsp:cNvPr id="0" name=""/>
        <dsp:cNvSpPr/>
      </dsp:nvSpPr>
      <dsp:spPr>
        <a:xfrm>
          <a:off x="1496612" y="261416"/>
          <a:ext cx="1278184" cy="31969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b="1" kern="1200"/>
            <a:t>Web Application</a:t>
          </a:r>
        </a:p>
      </dsp:txBody>
      <dsp:txXfrm>
        <a:off x="1496612" y="261416"/>
        <a:ext cx="1278184" cy="959092"/>
      </dsp:txXfrm>
    </dsp:sp>
    <dsp:sp modelId="{0BA6F8B6-15D4-4F1E-A3C8-3A5773478838}">
      <dsp:nvSpPr>
        <dsp:cNvPr id="0" name=""/>
        <dsp:cNvSpPr/>
      </dsp:nvSpPr>
      <dsp:spPr>
        <a:xfrm>
          <a:off x="5397" y="261416"/>
          <a:ext cx="1278184" cy="31969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kern="1200"/>
            <a:t>HUD (screen)</a:t>
          </a:r>
        </a:p>
      </dsp:txBody>
      <dsp:txXfrm>
        <a:off x="5397" y="261416"/>
        <a:ext cx="1278184" cy="959092"/>
      </dsp:txXfrm>
    </dsp:sp>
    <dsp:sp modelId="{577217F9-80F7-4B63-A99F-069D38793C50}">
      <dsp:nvSpPr>
        <dsp:cNvPr id="0" name=""/>
        <dsp:cNvSpPr/>
      </dsp:nvSpPr>
      <dsp:spPr>
        <a:xfrm>
          <a:off x="111913" y="2278223"/>
          <a:ext cx="1065153" cy="532576"/>
        </a:xfrm>
        <a:prstGeom prst="roundRect">
          <a:avLst>
            <a:gd name="adj" fmla="val 10000"/>
          </a:avLst>
        </a:prstGeom>
        <a:solidFill>
          <a:schemeClr val="lt1"/>
        </a:solidFill>
        <a:ln w="127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Video Stream + Information Overlay(s)</a:t>
          </a:r>
        </a:p>
      </dsp:txBody>
      <dsp:txXfrm>
        <a:off x="127512" y="2293822"/>
        <a:ext cx="1033955" cy="501378"/>
      </dsp:txXfrm>
    </dsp:sp>
    <dsp:sp modelId="{7CDC710D-F38E-4BD9-9E31-8F215A20B87E}">
      <dsp:nvSpPr>
        <dsp:cNvPr id="0" name=""/>
        <dsp:cNvSpPr/>
      </dsp:nvSpPr>
      <dsp:spPr>
        <a:xfrm rot="19457599">
          <a:off x="1127749" y="2377904"/>
          <a:ext cx="524696" cy="26982"/>
        </a:xfrm>
        <a:custGeom>
          <a:avLst/>
          <a:gdLst/>
          <a:ahLst/>
          <a:cxnLst/>
          <a:rect l="0" t="0" r="0" b="0"/>
          <a:pathLst>
            <a:path>
              <a:moveTo>
                <a:pt x="0" y="13491"/>
              </a:moveTo>
              <a:lnTo>
                <a:pt x="524696" y="13491"/>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1376980" y="2378278"/>
        <a:ext cx="26234" cy="26234"/>
      </dsp:txXfrm>
    </dsp:sp>
    <dsp:sp modelId="{212E1F5B-6D7C-46D5-9E86-98C1656B023F}">
      <dsp:nvSpPr>
        <dsp:cNvPr id="0" name=""/>
        <dsp:cNvSpPr/>
      </dsp:nvSpPr>
      <dsp:spPr>
        <a:xfrm>
          <a:off x="1603128" y="1971991"/>
          <a:ext cx="1065153" cy="5325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JS Logic</a:t>
          </a:r>
        </a:p>
      </dsp:txBody>
      <dsp:txXfrm>
        <a:off x="1618727" y="1987590"/>
        <a:ext cx="1033955" cy="501378"/>
      </dsp:txXfrm>
    </dsp:sp>
    <dsp:sp modelId="{48CE2B87-19D2-456D-89BD-019EB5B2363B}">
      <dsp:nvSpPr>
        <dsp:cNvPr id="0" name=""/>
        <dsp:cNvSpPr/>
      </dsp:nvSpPr>
      <dsp:spPr>
        <a:xfrm>
          <a:off x="2668281" y="2224788"/>
          <a:ext cx="426061" cy="26982"/>
        </a:xfrm>
        <a:custGeom>
          <a:avLst/>
          <a:gdLst/>
          <a:ahLst/>
          <a:cxnLst/>
          <a:rect l="0" t="0" r="0" b="0"/>
          <a:pathLst>
            <a:path>
              <a:moveTo>
                <a:pt x="0" y="13491"/>
              </a:moveTo>
              <a:lnTo>
                <a:pt x="426061" y="13491"/>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2870660" y="2227628"/>
        <a:ext cx="21303" cy="21303"/>
      </dsp:txXfrm>
    </dsp:sp>
    <dsp:sp modelId="{BAE946C5-7212-4953-8374-626B600F0493}">
      <dsp:nvSpPr>
        <dsp:cNvPr id="0" name=""/>
        <dsp:cNvSpPr/>
      </dsp:nvSpPr>
      <dsp:spPr>
        <a:xfrm>
          <a:off x="3094343" y="1971991"/>
          <a:ext cx="1065153" cy="532576"/>
        </a:xfrm>
        <a:prstGeom prst="roundRect">
          <a:avLst>
            <a:gd name="adj" fmla="val 10000"/>
          </a:avLst>
        </a:prstGeom>
        <a:solidFill>
          <a:schemeClr val="accent4"/>
        </a:solidFill>
        <a:ln w="12700" cap="flat" cmpd="sng" algn="ctr">
          <a:solidFill>
            <a:schemeClr val="accent4">
              <a:shade val="50000"/>
            </a:schemeClr>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Target referencing</a:t>
          </a:r>
        </a:p>
      </dsp:txBody>
      <dsp:txXfrm>
        <a:off x="3109942" y="1987590"/>
        <a:ext cx="1033955" cy="501378"/>
      </dsp:txXfrm>
    </dsp:sp>
    <dsp:sp modelId="{C29FDEA7-C6B0-4829-9F2E-66EF993292EE}">
      <dsp:nvSpPr>
        <dsp:cNvPr id="0" name=""/>
        <dsp:cNvSpPr/>
      </dsp:nvSpPr>
      <dsp:spPr>
        <a:xfrm rot="18289469">
          <a:off x="3999486" y="1918556"/>
          <a:ext cx="746082" cy="26982"/>
        </a:xfrm>
        <a:custGeom>
          <a:avLst/>
          <a:gdLst/>
          <a:ahLst/>
          <a:cxnLst/>
          <a:rect l="0" t="0" r="0" b="0"/>
          <a:pathLst>
            <a:path>
              <a:moveTo>
                <a:pt x="0" y="13491"/>
              </a:moveTo>
              <a:lnTo>
                <a:pt x="746082" y="13491"/>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4353875" y="1913396"/>
        <a:ext cx="37304" cy="37304"/>
      </dsp:txXfrm>
    </dsp:sp>
    <dsp:sp modelId="{30D79978-CE3E-4DA7-B118-0A18507A3EA4}">
      <dsp:nvSpPr>
        <dsp:cNvPr id="0" name=""/>
        <dsp:cNvSpPr/>
      </dsp:nvSpPr>
      <dsp:spPr>
        <a:xfrm>
          <a:off x="4585558" y="1359528"/>
          <a:ext cx="1065153" cy="532576"/>
        </a:xfrm>
        <a:prstGeom prst="roundRect">
          <a:avLst>
            <a:gd name="adj" fmla="val 10000"/>
          </a:avLst>
        </a:prstGeom>
        <a:solidFill>
          <a:schemeClr val="accent4"/>
        </a:solidFill>
        <a:ln w="12700" cap="flat" cmpd="sng" algn="ctr">
          <a:solidFill>
            <a:schemeClr val="bg1"/>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Feature detection</a:t>
          </a:r>
        </a:p>
      </dsp:txBody>
      <dsp:txXfrm>
        <a:off x="4601157" y="1375127"/>
        <a:ext cx="1033955" cy="501378"/>
      </dsp:txXfrm>
    </dsp:sp>
    <dsp:sp modelId="{7D5CBD09-2C00-4A31-AA85-344386D17813}">
      <dsp:nvSpPr>
        <dsp:cNvPr id="0" name=""/>
        <dsp:cNvSpPr/>
      </dsp:nvSpPr>
      <dsp:spPr>
        <a:xfrm>
          <a:off x="4159496" y="2224788"/>
          <a:ext cx="426061" cy="26982"/>
        </a:xfrm>
        <a:custGeom>
          <a:avLst/>
          <a:gdLst/>
          <a:ahLst/>
          <a:cxnLst/>
          <a:rect l="0" t="0" r="0" b="0"/>
          <a:pathLst>
            <a:path>
              <a:moveTo>
                <a:pt x="0" y="13491"/>
              </a:moveTo>
              <a:lnTo>
                <a:pt x="426061" y="13491"/>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4361875" y="2227628"/>
        <a:ext cx="21303" cy="21303"/>
      </dsp:txXfrm>
    </dsp:sp>
    <dsp:sp modelId="{E322408C-BA78-4BED-98DE-D35A660AD2A1}">
      <dsp:nvSpPr>
        <dsp:cNvPr id="0" name=""/>
        <dsp:cNvSpPr/>
      </dsp:nvSpPr>
      <dsp:spPr>
        <a:xfrm>
          <a:off x="4585558" y="1971991"/>
          <a:ext cx="1065153" cy="532576"/>
        </a:xfrm>
        <a:prstGeom prst="roundRect">
          <a:avLst>
            <a:gd name="adj" fmla="val 10000"/>
          </a:avLst>
        </a:prstGeom>
        <a:solidFill>
          <a:schemeClr val="accent4"/>
        </a:solidFill>
        <a:ln w="12700" cap="flat" cmpd="sng" algn="ctr">
          <a:solidFill>
            <a:schemeClr val="lt1"/>
          </a:solidFill>
          <a:prstDash val="solid"/>
        </a:ln>
        <a:effectLst/>
      </dsp:spPr>
      <dsp:style>
        <a:lnRef idx="3">
          <a:schemeClr val="lt1"/>
        </a:lnRef>
        <a:fillRef idx="1">
          <a:schemeClr val="accent4"/>
        </a:fillRef>
        <a:effectRef idx="1">
          <a:schemeClr val="accent4"/>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Feature matching</a:t>
          </a:r>
        </a:p>
      </dsp:txBody>
      <dsp:txXfrm>
        <a:off x="4601157" y="1987590"/>
        <a:ext cx="1033955" cy="501378"/>
      </dsp:txXfrm>
    </dsp:sp>
    <dsp:sp modelId="{DE03A813-0E68-4CD8-A24C-50488A30AA91}">
      <dsp:nvSpPr>
        <dsp:cNvPr id="0" name=""/>
        <dsp:cNvSpPr/>
      </dsp:nvSpPr>
      <dsp:spPr>
        <a:xfrm rot="3310531">
          <a:off x="3999486" y="2531020"/>
          <a:ext cx="746082" cy="26982"/>
        </a:xfrm>
        <a:custGeom>
          <a:avLst/>
          <a:gdLst/>
          <a:ahLst/>
          <a:cxnLst/>
          <a:rect l="0" t="0" r="0" b="0"/>
          <a:pathLst>
            <a:path>
              <a:moveTo>
                <a:pt x="0" y="13491"/>
              </a:moveTo>
              <a:lnTo>
                <a:pt x="746082" y="13491"/>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4353875" y="2525859"/>
        <a:ext cx="37304" cy="37304"/>
      </dsp:txXfrm>
    </dsp:sp>
    <dsp:sp modelId="{723ABAEE-DA2D-4C79-8126-4CD023C23663}">
      <dsp:nvSpPr>
        <dsp:cNvPr id="0" name=""/>
        <dsp:cNvSpPr/>
      </dsp:nvSpPr>
      <dsp:spPr>
        <a:xfrm>
          <a:off x="4585558" y="2584454"/>
          <a:ext cx="1065153" cy="532576"/>
        </a:xfrm>
        <a:prstGeom prst="roundRect">
          <a:avLst>
            <a:gd name="adj" fmla="val 10000"/>
          </a:avLst>
        </a:prstGeom>
        <a:solidFill>
          <a:schemeClr val="accent4"/>
        </a:solidFill>
        <a:ln w="12700" cap="flat" cmpd="sng" algn="ctr">
          <a:solidFill>
            <a:schemeClr val="bg1"/>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Target tracking</a:t>
          </a:r>
        </a:p>
      </dsp:txBody>
      <dsp:txXfrm>
        <a:off x="4601157" y="2600053"/>
        <a:ext cx="1033955" cy="501378"/>
      </dsp:txXfrm>
    </dsp:sp>
    <dsp:sp modelId="{5644C0AF-C8D6-4152-883C-1893A6FA5456}">
      <dsp:nvSpPr>
        <dsp:cNvPr id="0" name=""/>
        <dsp:cNvSpPr/>
      </dsp:nvSpPr>
      <dsp:spPr>
        <a:xfrm rot="2142401">
          <a:off x="1127749" y="2684136"/>
          <a:ext cx="524696" cy="26982"/>
        </a:xfrm>
        <a:custGeom>
          <a:avLst/>
          <a:gdLst/>
          <a:ahLst/>
          <a:cxnLst/>
          <a:rect l="0" t="0" r="0" b="0"/>
          <a:pathLst>
            <a:path>
              <a:moveTo>
                <a:pt x="0" y="13491"/>
              </a:moveTo>
              <a:lnTo>
                <a:pt x="524696" y="13491"/>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1376980" y="2684509"/>
        <a:ext cx="26234" cy="26234"/>
      </dsp:txXfrm>
    </dsp:sp>
    <dsp:sp modelId="{2F16EFA8-7B7A-499E-BD5B-08E12860DFC2}">
      <dsp:nvSpPr>
        <dsp:cNvPr id="0" name=""/>
        <dsp:cNvSpPr/>
      </dsp:nvSpPr>
      <dsp:spPr>
        <a:xfrm>
          <a:off x="1603128" y="2584454"/>
          <a:ext cx="1065153" cy="5325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GUI (HTML/CSS)</a:t>
          </a:r>
        </a:p>
      </dsp:txBody>
      <dsp:txXfrm>
        <a:off x="1618727" y="2600053"/>
        <a:ext cx="1033955" cy="5013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Dar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2110C32-9992-4E0A-B4E9-DA36A5FD0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1</Pages>
  <Words>10414</Words>
  <Characters>60403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Chetreanu George - Leonard</dc:creator>
  <cp:keywords>AR;recommender system</cp:keywords>
  <cp:lastModifiedBy>Chetreanu George-Leonard</cp:lastModifiedBy>
  <cp:revision>480</cp:revision>
  <cp:lastPrinted>2013-06-21T01:32:00Z</cp:lastPrinted>
  <dcterms:created xsi:type="dcterms:W3CDTF">2013-06-12T22:08:00Z</dcterms:created>
  <dcterms:modified xsi:type="dcterms:W3CDTF">2013-06-21T01:33:00Z</dcterms:modified>
</cp:coreProperties>
</file>